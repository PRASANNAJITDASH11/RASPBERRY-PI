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A6D" w:rsidRPr="00E74A6D" w:rsidRDefault="00E74A6D" w:rsidP="00E74A6D">
      <w:pPr>
        <w:shd w:val="clear" w:color="auto" w:fill="FFFFFF"/>
        <w:spacing w:after="240" w:line="240" w:lineRule="auto"/>
        <w:outlineLvl w:val="1"/>
        <w:rPr>
          <w:rFonts w:ascii="Arial" w:eastAsia="Times New Roman" w:hAnsi="Arial" w:cs="Arial"/>
          <w:b/>
          <w:bCs/>
          <w:color w:val="333333"/>
          <w:sz w:val="45"/>
          <w:szCs w:val="45"/>
        </w:rPr>
      </w:pPr>
      <w:r w:rsidRPr="00E74A6D">
        <w:rPr>
          <w:rFonts w:ascii="Arial" w:eastAsia="Times New Roman" w:hAnsi="Arial" w:cs="Arial"/>
          <w:b/>
          <w:bCs/>
          <w:color w:val="333333"/>
          <w:sz w:val="45"/>
          <w:szCs w:val="45"/>
        </w:rPr>
        <w:t>To Do Of This Tutorial:</w:t>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 xml:space="preserve">In this tutorial, our goal is to become familiar with the fantastic </w:t>
      </w:r>
      <w:proofErr w:type="spellStart"/>
      <w:r w:rsidRPr="00E74A6D">
        <w:rPr>
          <w:rFonts w:ascii="Arial" w:eastAsia="Times New Roman" w:hAnsi="Arial" w:cs="Arial"/>
          <w:color w:val="444444"/>
          <w:sz w:val="24"/>
          <w:szCs w:val="24"/>
        </w:rPr>
        <w:t>ready made</w:t>
      </w:r>
      <w:proofErr w:type="spellEnd"/>
      <w:r w:rsidRPr="00E74A6D">
        <w:rPr>
          <w:rFonts w:ascii="Arial" w:eastAsia="Times New Roman" w:hAnsi="Arial" w:cs="Arial"/>
          <w:color w:val="444444"/>
          <w:sz w:val="24"/>
          <w:szCs w:val="24"/>
        </w:rPr>
        <w:t xml:space="preserve"> solution of asp.net </w:t>
      </w:r>
      <w:proofErr w:type="spellStart"/>
      <w:r w:rsidRPr="00E74A6D">
        <w:rPr>
          <w:rFonts w:ascii="Arial" w:eastAsia="Times New Roman" w:hAnsi="Arial" w:cs="Arial"/>
          <w:color w:val="444444"/>
          <w:sz w:val="24"/>
          <w:szCs w:val="24"/>
        </w:rPr>
        <w:t>mvc</w:t>
      </w:r>
      <w:proofErr w:type="spellEnd"/>
      <w:r w:rsidRPr="00E74A6D">
        <w:rPr>
          <w:rFonts w:ascii="Arial" w:eastAsia="Times New Roman" w:hAnsi="Arial" w:cs="Arial"/>
          <w:color w:val="444444"/>
          <w:sz w:val="24"/>
          <w:szCs w:val="24"/>
        </w:rPr>
        <w:t xml:space="preserve"> for </w:t>
      </w:r>
      <w:proofErr w:type="spellStart"/>
      <w:r w:rsidRPr="00E74A6D">
        <w:rPr>
          <w:rFonts w:ascii="Arial" w:eastAsia="Times New Roman" w:hAnsi="Arial" w:cs="Arial"/>
          <w:color w:val="444444"/>
          <w:sz w:val="24"/>
          <w:szCs w:val="24"/>
        </w:rPr>
        <w:t>show</w:t>
      </w:r>
      <w:proofErr w:type="gramStart"/>
      <w:r w:rsidRPr="00E74A6D">
        <w:rPr>
          <w:rFonts w:ascii="Arial" w:eastAsia="Times New Roman" w:hAnsi="Arial" w:cs="Arial"/>
          <w:color w:val="444444"/>
          <w:sz w:val="24"/>
          <w:szCs w:val="24"/>
        </w:rPr>
        <w:t>,insert,edit</w:t>
      </w:r>
      <w:proofErr w:type="spellEnd"/>
      <w:proofErr w:type="gramEnd"/>
      <w:r w:rsidRPr="00E74A6D">
        <w:rPr>
          <w:rFonts w:ascii="Arial" w:eastAsia="Times New Roman" w:hAnsi="Arial" w:cs="Arial"/>
          <w:color w:val="444444"/>
          <w:sz w:val="24"/>
          <w:szCs w:val="24"/>
        </w:rPr>
        <w:t xml:space="preserve"> and delete data. </w:t>
      </w:r>
      <w:proofErr w:type="spellStart"/>
      <w:proofErr w:type="gramStart"/>
      <w:r w:rsidRPr="00E74A6D">
        <w:rPr>
          <w:rFonts w:ascii="Arial" w:eastAsia="Times New Roman" w:hAnsi="Arial" w:cs="Arial"/>
          <w:color w:val="444444"/>
          <w:sz w:val="24"/>
          <w:szCs w:val="24"/>
        </w:rPr>
        <w:t>Lets</w:t>
      </w:r>
      <w:proofErr w:type="spellEnd"/>
      <w:proofErr w:type="gramEnd"/>
      <w:r w:rsidRPr="00E74A6D">
        <w:rPr>
          <w:rFonts w:ascii="Arial" w:eastAsia="Times New Roman" w:hAnsi="Arial" w:cs="Arial"/>
          <w:color w:val="444444"/>
          <w:sz w:val="24"/>
          <w:szCs w:val="24"/>
        </w:rPr>
        <w:t xml:space="preserve"> assume, we want to build a poll application. </w:t>
      </w:r>
      <w:proofErr w:type="gramStart"/>
      <w:r w:rsidRPr="00E74A6D">
        <w:rPr>
          <w:rFonts w:ascii="Arial" w:eastAsia="Times New Roman" w:hAnsi="Arial" w:cs="Arial"/>
          <w:color w:val="444444"/>
          <w:sz w:val="24"/>
          <w:szCs w:val="24"/>
        </w:rPr>
        <w:t>so</w:t>
      </w:r>
      <w:proofErr w:type="gramEnd"/>
      <w:r w:rsidRPr="00E74A6D">
        <w:rPr>
          <w:rFonts w:ascii="Arial" w:eastAsia="Times New Roman" w:hAnsi="Arial" w:cs="Arial"/>
          <w:color w:val="444444"/>
          <w:sz w:val="24"/>
          <w:szCs w:val="24"/>
        </w:rPr>
        <w:t>, we will have to prepare a set of questions and their answers. In this tutorial, we will only see how to show, add, insert and delete questions.</w:t>
      </w:r>
    </w:p>
    <w:p w:rsidR="00E74A6D" w:rsidRPr="00E74A6D" w:rsidRDefault="00E74A6D" w:rsidP="00E74A6D">
      <w:pPr>
        <w:shd w:val="clear" w:color="auto" w:fill="FFFFFF"/>
        <w:spacing w:after="240" w:line="240" w:lineRule="auto"/>
        <w:outlineLvl w:val="1"/>
        <w:rPr>
          <w:rFonts w:ascii="Arial" w:eastAsia="Times New Roman" w:hAnsi="Arial" w:cs="Arial"/>
          <w:b/>
          <w:bCs/>
          <w:color w:val="333333"/>
          <w:sz w:val="45"/>
          <w:szCs w:val="45"/>
        </w:rPr>
      </w:pPr>
      <w:r w:rsidRPr="00E74A6D">
        <w:rPr>
          <w:rFonts w:ascii="Arial" w:eastAsia="Times New Roman" w:hAnsi="Arial" w:cs="Arial"/>
          <w:b/>
          <w:bCs/>
          <w:color w:val="333333"/>
          <w:sz w:val="45"/>
          <w:szCs w:val="45"/>
        </w:rPr>
        <w:t>Database Structure:</w:t>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 xml:space="preserve">See the simple </w:t>
      </w:r>
      <w:proofErr w:type="spellStart"/>
      <w:r w:rsidRPr="00E74A6D">
        <w:rPr>
          <w:rFonts w:ascii="Arial" w:eastAsia="Times New Roman" w:hAnsi="Arial" w:cs="Arial"/>
          <w:color w:val="444444"/>
          <w:sz w:val="24"/>
          <w:szCs w:val="24"/>
        </w:rPr>
        <w:t>dbml</w:t>
      </w:r>
      <w:proofErr w:type="spellEnd"/>
      <w:r w:rsidRPr="00E74A6D">
        <w:rPr>
          <w:rFonts w:ascii="Arial" w:eastAsia="Times New Roman" w:hAnsi="Arial" w:cs="Arial"/>
          <w:color w:val="444444"/>
          <w:sz w:val="24"/>
          <w:szCs w:val="24"/>
        </w:rPr>
        <w:t xml:space="preserve"> structure to get the idea of this table. Although you can put the </w:t>
      </w:r>
      <w:proofErr w:type="spellStart"/>
      <w:r w:rsidRPr="00E74A6D">
        <w:rPr>
          <w:rFonts w:ascii="Arial" w:eastAsia="Times New Roman" w:hAnsi="Arial" w:cs="Arial"/>
          <w:color w:val="444444"/>
          <w:sz w:val="24"/>
          <w:szCs w:val="24"/>
        </w:rPr>
        <w:t>dbml</w:t>
      </w:r>
      <w:proofErr w:type="spellEnd"/>
      <w:r w:rsidRPr="00E74A6D">
        <w:rPr>
          <w:rFonts w:ascii="Arial" w:eastAsia="Times New Roman" w:hAnsi="Arial" w:cs="Arial"/>
          <w:color w:val="444444"/>
          <w:sz w:val="24"/>
          <w:szCs w:val="24"/>
        </w:rPr>
        <w:t xml:space="preserve"> file anywhere you want, its best to put that in the models directory,</w:t>
      </w:r>
      <w:r w:rsidRPr="00E74A6D">
        <w:rPr>
          <w:rFonts w:ascii="Arial" w:eastAsia="Times New Roman" w:hAnsi="Arial" w:cs="Arial"/>
          <w:color w:val="444444"/>
          <w:sz w:val="24"/>
          <w:szCs w:val="24"/>
        </w:rPr>
        <w:br/>
      </w:r>
      <w:r>
        <w:rPr>
          <w:rFonts w:ascii="Arial" w:eastAsia="Times New Roman" w:hAnsi="Arial" w:cs="Arial"/>
          <w:noProof/>
          <w:color w:val="F77B2E"/>
          <w:sz w:val="24"/>
          <w:szCs w:val="24"/>
        </w:rPr>
        <w:drawing>
          <wp:inline distT="0" distB="0" distL="0" distR="0">
            <wp:extent cx="1866900" cy="1295400"/>
            <wp:effectExtent l="19050" t="0" r="0" b="0"/>
            <wp:docPr id="1" name="Picture 1" descr="LinQ To SQL DBML Samp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Q To SQL DBML Sample">
                      <a:hlinkClick r:id="rId4"/>
                    </pic:cNvPr>
                    <pic:cNvPicPr>
                      <a:picLocks noChangeAspect="1" noChangeArrowheads="1"/>
                    </pic:cNvPicPr>
                  </pic:nvPicPr>
                  <pic:blipFill>
                    <a:blip r:embed="rId5"/>
                    <a:srcRect/>
                    <a:stretch>
                      <a:fillRect/>
                    </a:stretch>
                  </pic:blipFill>
                  <pic:spPr bwMode="auto">
                    <a:xfrm>
                      <a:off x="0" y="0"/>
                      <a:ext cx="1866900" cy="1295400"/>
                    </a:xfrm>
                    <a:prstGeom prst="rect">
                      <a:avLst/>
                    </a:prstGeom>
                    <a:noFill/>
                    <a:ln w="9525">
                      <a:noFill/>
                      <a:miter lim="800000"/>
                      <a:headEnd/>
                      <a:tailEnd/>
                    </a:ln>
                  </pic:spPr>
                </pic:pic>
              </a:graphicData>
            </a:graphic>
          </wp:inline>
        </w:drawing>
      </w:r>
    </w:p>
    <w:p w:rsidR="00E74A6D" w:rsidRPr="00E74A6D" w:rsidRDefault="00E74A6D" w:rsidP="00E74A6D">
      <w:pPr>
        <w:shd w:val="clear" w:color="auto" w:fill="FFFFFF"/>
        <w:spacing w:after="240" w:line="240" w:lineRule="auto"/>
        <w:outlineLvl w:val="1"/>
        <w:rPr>
          <w:rFonts w:ascii="Arial" w:eastAsia="Times New Roman" w:hAnsi="Arial" w:cs="Arial"/>
          <w:b/>
          <w:bCs/>
          <w:color w:val="333333"/>
          <w:sz w:val="45"/>
          <w:szCs w:val="45"/>
        </w:rPr>
      </w:pPr>
      <w:r w:rsidRPr="00E74A6D">
        <w:rPr>
          <w:rFonts w:ascii="Arial" w:eastAsia="Times New Roman" w:hAnsi="Arial" w:cs="Arial"/>
          <w:b/>
          <w:bCs/>
          <w:color w:val="333333"/>
          <w:sz w:val="45"/>
          <w:szCs w:val="45"/>
        </w:rPr>
        <w:t xml:space="preserve">Creating </w:t>
      </w:r>
      <w:proofErr w:type="gramStart"/>
      <w:r w:rsidRPr="00E74A6D">
        <w:rPr>
          <w:rFonts w:ascii="Arial" w:eastAsia="Times New Roman" w:hAnsi="Arial" w:cs="Arial"/>
          <w:b/>
          <w:bCs/>
          <w:color w:val="333333"/>
          <w:sz w:val="45"/>
          <w:szCs w:val="45"/>
        </w:rPr>
        <w:t>The</w:t>
      </w:r>
      <w:proofErr w:type="gramEnd"/>
      <w:r w:rsidRPr="00E74A6D">
        <w:rPr>
          <w:rFonts w:ascii="Arial" w:eastAsia="Times New Roman" w:hAnsi="Arial" w:cs="Arial"/>
          <w:b/>
          <w:bCs/>
          <w:color w:val="333333"/>
          <w:sz w:val="45"/>
          <w:szCs w:val="45"/>
        </w:rPr>
        <w:t xml:space="preserve"> model:</w:t>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In the model directory, create a new model named ‘</w:t>
      </w:r>
      <w:proofErr w:type="spellStart"/>
      <w:r w:rsidRPr="00E74A6D">
        <w:rPr>
          <w:rFonts w:ascii="Arial" w:eastAsia="Times New Roman" w:hAnsi="Arial" w:cs="Arial"/>
          <w:color w:val="444444"/>
          <w:sz w:val="24"/>
          <w:szCs w:val="24"/>
        </w:rPr>
        <w:t>QuestionModel</w:t>
      </w:r>
      <w:proofErr w:type="spellEnd"/>
      <w:r w:rsidRPr="00E74A6D">
        <w:rPr>
          <w:rFonts w:ascii="Arial" w:eastAsia="Times New Roman" w:hAnsi="Arial" w:cs="Arial"/>
          <w:color w:val="444444"/>
          <w:sz w:val="24"/>
          <w:szCs w:val="24"/>
        </w:rPr>
        <w:t xml:space="preserve">’. This will contains </w:t>
      </w:r>
      <w:proofErr w:type="gramStart"/>
      <w:r w:rsidRPr="00E74A6D">
        <w:rPr>
          <w:rFonts w:ascii="Arial" w:eastAsia="Times New Roman" w:hAnsi="Arial" w:cs="Arial"/>
          <w:color w:val="444444"/>
          <w:sz w:val="24"/>
          <w:szCs w:val="24"/>
        </w:rPr>
        <w:t>all our</w:t>
      </w:r>
      <w:proofErr w:type="gramEnd"/>
      <w:r w:rsidRPr="00E74A6D">
        <w:rPr>
          <w:rFonts w:ascii="Arial" w:eastAsia="Times New Roman" w:hAnsi="Arial" w:cs="Arial"/>
          <w:color w:val="444444"/>
          <w:sz w:val="24"/>
          <w:szCs w:val="24"/>
        </w:rPr>
        <w:t xml:space="preserve"> model implementation code block. Create and interface named </w:t>
      </w:r>
      <w:proofErr w:type="gramStart"/>
      <w:r w:rsidRPr="00E74A6D">
        <w:rPr>
          <w:rFonts w:ascii="Arial" w:eastAsia="Times New Roman" w:hAnsi="Arial" w:cs="Arial"/>
          <w:color w:val="444444"/>
          <w:sz w:val="24"/>
          <w:szCs w:val="24"/>
        </w:rPr>
        <w:t>‘</w:t>
      </w:r>
      <w:proofErr w:type="spellStart"/>
      <w:r w:rsidRPr="00E74A6D">
        <w:rPr>
          <w:rFonts w:ascii="Arial" w:eastAsia="Times New Roman" w:hAnsi="Arial" w:cs="Arial"/>
          <w:color w:val="444444"/>
          <w:sz w:val="24"/>
          <w:szCs w:val="24"/>
        </w:rPr>
        <w:t>IQuestionService</w:t>
      </w:r>
      <w:proofErr w:type="spellEnd"/>
      <w:r w:rsidRPr="00E74A6D">
        <w:rPr>
          <w:rFonts w:ascii="Arial" w:eastAsia="Times New Roman" w:hAnsi="Arial" w:cs="Arial"/>
          <w:color w:val="444444"/>
          <w:sz w:val="24"/>
          <w:szCs w:val="24"/>
        </w:rPr>
        <w:t>’ ,</w:t>
      </w:r>
      <w:proofErr w:type="gramEnd"/>
      <w:r w:rsidRPr="00E74A6D">
        <w:rPr>
          <w:rFonts w:ascii="Arial" w:eastAsia="Times New Roman" w:hAnsi="Arial" w:cs="Arial"/>
          <w:color w:val="444444"/>
          <w:sz w:val="24"/>
          <w:szCs w:val="24"/>
        </w:rPr>
        <w:t xml:space="preserve"> which will be base and define the methods to be implemented.</w:t>
      </w:r>
    </w:p>
    <w:tbl>
      <w:tblPr>
        <w:tblW w:w="10200" w:type="dxa"/>
        <w:tblCellMar>
          <w:left w:w="0" w:type="dxa"/>
          <w:right w:w="0" w:type="dxa"/>
        </w:tblCellMar>
        <w:tblLook w:val="04A0"/>
      </w:tblPr>
      <w:tblGrid>
        <w:gridCol w:w="540"/>
        <w:gridCol w:w="9660"/>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9</w:t>
            </w:r>
          </w:p>
        </w:tc>
        <w:tc>
          <w:tcPr>
            <w:tcW w:w="9660"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 xml:space="preserve">interface </w:t>
            </w:r>
            <w:proofErr w:type="spellStart"/>
            <w:r w:rsidRPr="00E74A6D">
              <w:rPr>
                <w:rFonts w:ascii="Courier New" w:eastAsia="Times New Roman" w:hAnsi="Courier New" w:cs="Courier New"/>
                <w:sz w:val="20"/>
              </w:rPr>
              <w:t>IQuestionService</w:t>
            </w:r>
            <w:proofErr w:type="spellEnd"/>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ValidateQuestion</w:t>
            </w:r>
            <w:proofErr w:type="spellEnd"/>
            <w:r w:rsidRPr="00E74A6D">
              <w:rPr>
                <w:rFonts w:ascii="Courier New" w:eastAsia="Times New Roman" w:hAnsi="Courier New" w:cs="Courier New"/>
                <w:sz w:val="20"/>
              </w:rPr>
              <w:t>(Question poll);</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CreateQuestion</w:t>
            </w:r>
            <w:proofErr w:type="spellEnd"/>
            <w:r w:rsidRPr="00E74A6D">
              <w:rPr>
                <w:rFonts w:ascii="Courier New" w:eastAsia="Times New Roman" w:hAnsi="Courier New" w:cs="Courier New"/>
                <w:sz w:val="20"/>
              </w:rPr>
              <w:t>(Question poll);</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List&lt;Question&gt; </w:t>
            </w:r>
            <w:proofErr w:type="spellStart"/>
            <w:r w:rsidRPr="00E74A6D">
              <w:rPr>
                <w:rFonts w:ascii="Courier New" w:eastAsia="Times New Roman" w:hAnsi="Courier New" w:cs="Courier New"/>
                <w:sz w:val="20"/>
              </w:rPr>
              <w:t>GetAllQuestions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 </w:t>
            </w:r>
            <w:proofErr w:type="spellStart"/>
            <w:r w:rsidRPr="00E74A6D">
              <w:rPr>
                <w:rFonts w:ascii="Courier New" w:eastAsia="Times New Roman" w:hAnsi="Courier New" w:cs="Courier New"/>
                <w:sz w:val="20"/>
              </w:rPr>
              <w:t>GetQuestion</w:t>
            </w:r>
            <w:proofErr w:type="spellEnd"/>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DeleteQuestion</w:t>
            </w:r>
            <w:proofErr w:type="spellEnd"/>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SaveQuestion</w:t>
            </w:r>
            <w:proofErr w:type="spellEnd"/>
            <w:r w:rsidRPr="00E74A6D">
              <w:rPr>
                <w:rFonts w:ascii="Courier New" w:eastAsia="Times New Roman" w:hAnsi="Courier New" w:cs="Courier New"/>
                <w:sz w:val="20"/>
              </w:rPr>
              <w:t>(Question poll);</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Now create a new class named ‘</w:t>
      </w:r>
      <w:proofErr w:type="spellStart"/>
      <w:r w:rsidRPr="00E74A6D">
        <w:rPr>
          <w:rFonts w:ascii="Arial" w:eastAsia="Times New Roman" w:hAnsi="Arial" w:cs="Arial"/>
          <w:color w:val="444444"/>
          <w:sz w:val="24"/>
          <w:szCs w:val="24"/>
        </w:rPr>
        <w:t>QuestionService</w:t>
      </w:r>
      <w:proofErr w:type="spellEnd"/>
      <w:r w:rsidRPr="00E74A6D">
        <w:rPr>
          <w:rFonts w:ascii="Arial" w:eastAsia="Times New Roman" w:hAnsi="Arial" w:cs="Arial"/>
          <w:color w:val="444444"/>
          <w:sz w:val="24"/>
          <w:szCs w:val="24"/>
        </w:rPr>
        <w:t>’ which implement the interface ‘</w:t>
      </w:r>
      <w:proofErr w:type="spellStart"/>
      <w:r w:rsidRPr="00E74A6D">
        <w:rPr>
          <w:rFonts w:ascii="Arial" w:eastAsia="Times New Roman" w:hAnsi="Arial" w:cs="Arial"/>
          <w:color w:val="444444"/>
          <w:sz w:val="24"/>
          <w:szCs w:val="24"/>
        </w:rPr>
        <w:t>IQuestionService</w:t>
      </w:r>
      <w:proofErr w:type="spellEnd"/>
      <w:r w:rsidRPr="00E74A6D">
        <w:rPr>
          <w:rFonts w:ascii="Arial" w:eastAsia="Times New Roman" w:hAnsi="Arial" w:cs="Arial"/>
          <w:color w:val="444444"/>
          <w:sz w:val="24"/>
          <w:szCs w:val="24"/>
        </w:rPr>
        <w:t>’. Besides, this class should contain the declaration of an object of ‘</w:t>
      </w:r>
      <w:proofErr w:type="spellStart"/>
      <w:r w:rsidRPr="00E74A6D">
        <w:rPr>
          <w:rFonts w:ascii="Arial" w:eastAsia="Times New Roman" w:hAnsi="Arial" w:cs="Arial"/>
          <w:color w:val="444444"/>
          <w:sz w:val="24"/>
          <w:szCs w:val="24"/>
        </w:rPr>
        <w:t>MyDataContext</w:t>
      </w:r>
      <w:proofErr w:type="spellEnd"/>
      <w:r w:rsidRPr="00E74A6D">
        <w:rPr>
          <w:rFonts w:ascii="Arial" w:eastAsia="Times New Roman" w:hAnsi="Arial" w:cs="Arial"/>
          <w:color w:val="444444"/>
          <w:sz w:val="24"/>
          <w:szCs w:val="24"/>
        </w:rPr>
        <w:t xml:space="preserve">’ </w:t>
      </w:r>
      <w:proofErr w:type="gramStart"/>
      <w:r w:rsidRPr="00E74A6D">
        <w:rPr>
          <w:rFonts w:ascii="Arial" w:eastAsia="Times New Roman" w:hAnsi="Arial" w:cs="Arial"/>
          <w:color w:val="444444"/>
          <w:sz w:val="24"/>
          <w:szCs w:val="24"/>
        </w:rPr>
        <w:t>type(</w:t>
      </w:r>
      <w:proofErr w:type="gramEnd"/>
      <w:r w:rsidRPr="00E74A6D">
        <w:rPr>
          <w:rFonts w:ascii="Arial" w:eastAsia="Times New Roman" w:hAnsi="Arial" w:cs="Arial"/>
          <w:color w:val="444444"/>
          <w:sz w:val="24"/>
          <w:szCs w:val="24"/>
        </w:rPr>
        <w:t xml:space="preserve">according to </w:t>
      </w:r>
      <w:proofErr w:type="spellStart"/>
      <w:r w:rsidRPr="00E74A6D">
        <w:rPr>
          <w:rFonts w:ascii="Arial" w:eastAsia="Times New Roman" w:hAnsi="Arial" w:cs="Arial"/>
          <w:color w:val="444444"/>
          <w:sz w:val="24"/>
          <w:szCs w:val="24"/>
        </w:rPr>
        <w:t>dbml</w:t>
      </w:r>
      <w:proofErr w:type="spellEnd"/>
      <w:r w:rsidRPr="00E74A6D">
        <w:rPr>
          <w:rFonts w:ascii="Arial" w:eastAsia="Times New Roman" w:hAnsi="Arial" w:cs="Arial"/>
          <w:color w:val="444444"/>
          <w:sz w:val="24"/>
          <w:szCs w:val="24"/>
        </w:rPr>
        <w:t xml:space="preserve"> file). Also, we can implement the first part, which list all existing questions that means the ‘</w:t>
      </w:r>
      <w:proofErr w:type="spellStart"/>
      <w:r w:rsidRPr="00E74A6D">
        <w:rPr>
          <w:rFonts w:ascii="Arial" w:eastAsia="Times New Roman" w:hAnsi="Arial" w:cs="Arial"/>
          <w:color w:val="444444"/>
          <w:sz w:val="24"/>
          <w:szCs w:val="24"/>
        </w:rPr>
        <w:t>GetAllQuestions</w:t>
      </w:r>
      <w:proofErr w:type="spellEnd"/>
      <w:r w:rsidRPr="00E74A6D">
        <w:rPr>
          <w:rFonts w:ascii="Arial" w:eastAsia="Times New Roman" w:hAnsi="Arial" w:cs="Arial"/>
          <w:color w:val="444444"/>
          <w:sz w:val="24"/>
          <w:szCs w:val="24"/>
        </w:rPr>
        <w:t>’ method. So, the constructor and this method should look like as follows:</w:t>
      </w:r>
    </w:p>
    <w:tbl>
      <w:tblPr>
        <w:tblW w:w="10200" w:type="dxa"/>
        <w:tblCellMar>
          <w:left w:w="0" w:type="dxa"/>
          <w:right w:w="0" w:type="dxa"/>
        </w:tblCellMar>
        <w:tblLook w:val="04A0"/>
      </w:tblPr>
      <w:tblGrid>
        <w:gridCol w:w="675"/>
        <w:gridCol w:w="9525"/>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w:t>
            </w:r>
          </w:p>
        </w:tc>
        <w:tc>
          <w:tcPr>
            <w:tcW w:w="9525"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lastRenderedPageBreak/>
              <w:t>private</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MPDataContext</w:t>
            </w:r>
            <w:proofErr w:type="spellEnd"/>
            <w:r w:rsidRPr="00E74A6D">
              <w:rPr>
                <w:rFonts w:ascii="Courier New" w:eastAsia="Times New Roman" w:hAnsi="Courier New" w:cs="Courier New"/>
                <w:sz w:val="20"/>
              </w:rPr>
              <w:t xml:space="preserve"> </w:t>
            </w:r>
            <w:proofErr w:type="spellStart"/>
            <w:r w:rsidRPr="00E74A6D">
              <w:rPr>
                <w:rFonts w:ascii="Courier New" w:eastAsia="Times New Roman" w:hAnsi="Courier New" w:cs="Courier New"/>
                <w:sz w:val="20"/>
              </w:rPr>
              <w:t>qDB</w:t>
            </w:r>
            <w:proofErr w:type="spellEnd"/>
            <w:r w:rsidRPr="00E74A6D">
              <w:rPr>
                <w:rFonts w:ascii="Courier New" w:eastAsia="Times New Roman" w:hAnsi="Courier New" w:cs="Courier New"/>
                <w:sz w:val="20"/>
              </w:rPr>
              <w:t xml:space="preserve">;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QuestionService</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lastRenderedPageBreak/>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qDB</w:t>
            </w:r>
            <w:proofErr w:type="spellEnd"/>
            <w:r w:rsidRPr="00E74A6D">
              <w:rPr>
                <w:rFonts w:ascii="Courier New" w:eastAsia="Times New Roman" w:hAnsi="Courier New" w:cs="Courier New"/>
                <w:sz w:val="20"/>
              </w:rPr>
              <w:t xml:space="preserve"> = new</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MPDataContext</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 xml:space="preserve">List&lt;Question&gt; </w:t>
            </w:r>
            <w:proofErr w:type="spellStart"/>
            <w:r w:rsidRPr="00E74A6D">
              <w:rPr>
                <w:rFonts w:ascii="Courier New" w:eastAsia="Times New Roman" w:hAnsi="Courier New" w:cs="Courier New"/>
                <w:sz w:val="20"/>
              </w:rPr>
              <w:t>GetAllQuestions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qDB.Questions.ToList</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240" w:line="240" w:lineRule="auto"/>
        <w:outlineLvl w:val="1"/>
        <w:rPr>
          <w:rFonts w:ascii="Arial" w:eastAsia="Times New Roman" w:hAnsi="Arial" w:cs="Arial"/>
          <w:b/>
          <w:bCs/>
          <w:color w:val="333333"/>
          <w:sz w:val="45"/>
          <w:szCs w:val="45"/>
        </w:rPr>
      </w:pPr>
      <w:r w:rsidRPr="00E74A6D">
        <w:rPr>
          <w:rFonts w:ascii="Arial" w:eastAsia="Times New Roman" w:hAnsi="Arial" w:cs="Arial"/>
          <w:b/>
          <w:bCs/>
          <w:color w:val="333333"/>
          <w:sz w:val="45"/>
          <w:szCs w:val="45"/>
        </w:rPr>
        <w:lastRenderedPageBreak/>
        <w:t>Create New Page And Controller:</w:t>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 xml:space="preserve">First create a new </w:t>
      </w:r>
      <w:proofErr w:type="spellStart"/>
      <w:r w:rsidRPr="00E74A6D">
        <w:rPr>
          <w:rFonts w:ascii="Arial" w:eastAsia="Times New Roman" w:hAnsi="Arial" w:cs="Arial"/>
          <w:color w:val="444444"/>
          <w:sz w:val="24"/>
          <w:szCs w:val="24"/>
        </w:rPr>
        <w:t>mvc</w:t>
      </w:r>
      <w:proofErr w:type="spellEnd"/>
      <w:r w:rsidRPr="00E74A6D">
        <w:rPr>
          <w:rFonts w:ascii="Arial" w:eastAsia="Times New Roman" w:hAnsi="Arial" w:cs="Arial"/>
          <w:color w:val="444444"/>
          <w:sz w:val="24"/>
          <w:szCs w:val="24"/>
        </w:rPr>
        <w:t xml:space="preserve"> application and select razor as the template engine as </w:t>
      </w:r>
      <w:proofErr w:type="spellStart"/>
      <w:r w:rsidRPr="00E74A6D">
        <w:rPr>
          <w:rFonts w:ascii="Arial" w:eastAsia="Times New Roman" w:hAnsi="Arial" w:cs="Arial"/>
          <w:color w:val="444444"/>
          <w:sz w:val="24"/>
          <w:szCs w:val="24"/>
        </w:rPr>
        <w:t>i</w:t>
      </w:r>
      <w:proofErr w:type="spellEnd"/>
      <w:r w:rsidRPr="00E74A6D">
        <w:rPr>
          <w:rFonts w:ascii="Arial" w:eastAsia="Times New Roman" w:hAnsi="Arial" w:cs="Arial"/>
          <w:color w:val="444444"/>
          <w:sz w:val="24"/>
          <w:szCs w:val="24"/>
        </w:rPr>
        <w:t xml:space="preserve"> described on my previous basic </w:t>
      </w:r>
      <w:proofErr w:type="spellStart"/>
      <w:r w:rsidRPr="00E74A6D">
        <w:rPr>
          <w:rFonts w:ascii="Arial" w:eastAsia="Times New Roman" w:hAnsi="Arial" w:cs="Arial"/>
          <w:color w:val="444444"/>
          <w:sz w:val="24"/>
          <w:szCs w:val="24"/>
        </w:rPr>
        <w:t>mvc</w:t>
      </w:r>
      <w:proofErr w:type="spellEnd"/>
      <w:r w:rsidRPr="00E74A6D">
        <w:rPr>
          <w:rFonts w:ascii="Arial" w:eastAsia="Times New Roman" w:hAnsi="Arial" w:cs="Arial"/>
          <w:color w:val="444444"/>
          <w:sz w:val="24"/>
          <w:szCs w:val="24"/>
        </w:rPr>
        <w:t xml:space="preserve"> 3 tutorial</w:t>
      </w:r>
      <w:r w:rsidRPr="00E74A6D">
        <w:rPr>
          <w:rFonts w:ascii="Arial" w:eastAsia="Times New Roman" w:hAnsi="Arial" w:cs="Arial"/>
          <w:color w:val="444444"/>
          <w:sz w:val="24"/>
          <w:szCs w:val="24"/>
        </w:rPr>
        <w:br/>
        <w:t xml:space="preserve">Lets create a new page and its </w:t>
      </w:r>
      <w:proofErr w:type="gramStart"/>
      <w:r w:rsidRPr="00E74A6D">
        <w:rPr>
          <w:rFonts w:ascii="Arial" w:eastAsia="Times New Roman" w:hAnsi="Arial" w:cs="Arial"/>
          <w:color w:val="444444"/>
          <w:sz w:val="24"/>
          <w:szCs w:val="24"/>
        </w:rPr>
        <w:t>controller, that</w:t>
      </w:r>
      <w:proofErr w:type="gramEnd"/>
      <w:r w:rsidRPr="00E74A6D">
        <w:rPr>
          <w:rFonts w:ascii="Arial" w:eastAsia="Times New Roman" w:hAnsi="Arial" w:cs="Arial"/>
          <w:color w:val="444444"/>
          <w:sz w:val="24"/>
          <w:szCs w:val="24"/>
        </w:rPr>
        <w:t xml:space="preserve"> we will be using </w:t>
      </w:r>
      <w:proofErr w:type="spellStart"/>
      <w:r w:rsidRPr="00E74A6D">
        <w:rPr>
          <w:rFonts w:ascii="Arial" w:eastAsia="Times New Roman" w:hAnsi="Arial" w:cs="Arial"/>
          <w:color w:val="444444"/>
          <w:sz w:val="24"/>
          <w:szCs w:val="24"/>
        </w:rPr>
        <w:t>through out</w:t>
      </w:r>
      <w:proofErr w:type="spellEnd"/>
      <w:r w:rsidRPr="00E74A6D">
        <w:rPr>
          <w:rFonts w:ascii="Arial" w:eastAsia="Times New Roman" w:hAnsi="Arial" w:cs="Arial"/>
          <w:color w:val="444444"/>
          <w:sz w:val="24"/>
          <w:szCs w:val="24"/>
        </w:rPr>
        <w:t xml:space="preserve"> the tutorial. Open ‘Views’=&gt;’Shared’=&gt;’_</w:t>
      </w:r>
      <w:proofErr w:type="spellStart"/>
      <w:r w:rsidRPr="00E74A6D">
        <w:rPr>
          <w:rFonts w:ascii="Arial" w:eastAsia="Times New Roman" w:hAnsi="Arial" w:cs="Arial"/>
          <w:color w:val="444444"/>
          <w:sz w:val="24"/>
          <w:szCs w:val="24"/>
        </w:rPr>
        <w:t>Layout.chtml</w:t>
      </w:r>
      <w:proofErr w:type="spellEnd"/>
      <w:r w:rsidRPr="00E74A6D">
        <w:rPr>
          <w:rFonts w:ascii="Arial" w:eastAsia="Times New Roman" w:hAnsi="Arial" w:cs="Arial"/>
          <w:color w:val="444444"/>
          <w:sz w:val="24"/>
          <w:szCs w:val="24"/>
        </w:rPr>
        <w:t xml:space="preserve">’ and add a new menu link </w:t>
      </w:r>
      <w:proofErr w:type="gramStart"/>
      <w:r w:rsidRPr="00E74A6D">
        <w:rPr>
          <w:rFonts w:ascii="Arial" w:eastAsia="Times New Roman" w:hAnsi="Arial" w:cs="Arial"/>
          <w:color w:val="444444"/>
          <w:sz w:val="24"/>
          <w:szCs w:val="24"/>
        </w:rPr>
        <w:t>Like</w:t>
      </w:r>
      <w:proofErr w:type="gramEnd"/>
      <w:r w:rsidRPr="00E74A6D">
        <w:rPr>
          <w:rFonts w:ascii="Arial" w:eastAsia="Times New Roman" w:hAnsi="Arial" w:cs="Arial"/>
          <w:color w:val="444444"/>
          <w:sz w:val="24"/>
          <w:szCs w:val="24"/>
        </w:rPr>
        <w:t xml:space="preserve"> as follows:</w:t>
      </w:r>
    </w:p>
    <w:tbl>
      <w:tblPr>
        <w:tblW w:w="10200" w:type="dxa"/>
        <w:tblCellMar>
          <w:left w:w="0" w:type="dxa"/>
          <w:right w:w="0" w:type="dxa"/>
        </w:tblCellMar>
        <w:tblLook w:val="04A0"/>
      </w:tblPr>
      <w:tblGrid>
        <w:gridCol w:w="540"/>
        <w:gridCol w:w="9660"/>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5</w:t>
            </w:r>
          </w:p>
        </w:tc>
        <w:tc>
          <w:tcPr>
            <w:tcW w:w="9660"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&lt;</w:t>
            </w:r>
            <w:proofErr w:type="spellStart"/>
            <w:r w:rsidRPr="00E74A6D">
              <w:rPr>
                <w:rFonts w:ascii="Courier New" w:eastAsia="Times New Roman" w:hAnsi="Courier New" w:cs="Courier New"/>
                <w:sz w:val="20"/>
              </w:rPr>
              <w:t>ul</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id="menu"&gt;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&lt;</w:t>
            </w:r>
            <w:proofErr w:type="spellStart"/>
            <w:r w:rsidRPr="00E74A6D">
              <w:rPr>
                <w:rFonts w:ascii="Courier New" w:eastAsia="Times New Roman" w:hAnsi="Courier New" w:cs="Courier New"/>
                <w:sz w:val="20"/>
              </w:rPr>
              <w:t>li</w:t>
            </w:r>
            <w:proofErr w:type="spellEnd"/>
            <w:r w:rsidRPr="00E74A6D">
              <w:rPr>
                <w:rFonts w:ascii="Courier New" w:eastAsia="Times New Roman" w:hAnsi="Courier New" w:cs="Courier New"/>
                <w:sz w:val="20"/>
              </w:rPr>
              <w:t>&gt;@</w:t>
            </w:r>
            <w:proofErr w:type="spellStart"/>
            <w:r w:rsidRPr="00E74A6D">
              <w:rPr>
                <w:rFonts w:ascii="Courier New" w:eastAsia="Times New Roman" w:hAnsi="Courier New" w:cs="Courier New"/>
                <w:sz w:val="20"/>
              </w:rPr>
              <w:t>Html.ActionLink</w:t>
            </w:r>
            <w:proofErr w:type="spellEnd"/>
            <w:r w:rsidRPr="00E74A6D">
              <w:rPr>
                <w:rFonts w:ascii="Courier New" w:eastAsia="Times New Roman" w:hAnsi="Courier New" w:cs="Courier New"/>
                <w:sz w:val="20"/>
              </w:rPr>
              <w:t>("Home", "Index", "Home")&lt;/</w:t>
            </w:r>
            <w:proofErr w:type="spellStart"/>
            <w:r w:rsidRPr="00E74A6D">
              <w:rPr>
                <w:rFonts w:ascii="Courier New" w:eastAsia="Times New Roman" w:hAnsi="Courier New" w:cs="Courier New"/>
                <w:sz w:val="20"/>
              </w:rPr>
              <w:t>li</w:t>
            </w:r>
            <w:proofErr w:type="spellEnd"/>
            <w:r w:rsidRPr="00E74A6D">
              <w:rPr>
                <w:rFonts w:ascii="Courier New" w:eastAsia="Times New Roman" w:hAnsi="Courier New" w:cs="Courier New"/>
                <w:sz w:val="20"/>
              </w:rPr>
              <w:t>&gt;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&lt;</w:t>
            </w:r>
            <w:proofErr w:type="spellStart"/>
            <w:r w:rsidRPr="00E74A6D">
              <w:rPr>
                <w:rFonts w:ascii="Courier New" w:eastAsia="Times New Roman" w:hAnsi="Courier New" w:cs="Courier New"/>
                <w:sz w:val="20"/>
              </w:rPr>
              <w:t>li</w:t>
            </w:r>
            <w:proofErr w:type="spellEnd"/>
            <w:r w:rsidRPr="00E74A6D">
              <w:rPr>
                <w:rFonts w:ascii="Courier New" w:eastAsia="Times New Roman" w:hAnsi="Courier New" w:cs="Courier New"/>
                <w:sz w:val="20"/>
              </w:rPr>
              <w:t>&gt;@</w:t>
            </w:r>
            <w:proofErr w:type="spellStart"/>
            <w:r w:rsidRPr="00E74A6D">
              <w:rPr>
                <w:rFonts w:ascii="Courier New" w:eastAsia="Times New Roman" w:hAnsi="Courier New" w:cs="Courier New"/>
                <w:sz w:val="20"/>
              </w:rPr>
              <w:t>Html.ActionLink</w:t>
            </w:r>
            <w:proofErr w:type="spellEnd"/>
            <w:r w:rsidRPr="00E74A6D">
              <w:rPr>
                <w:rFonts w:ascii="Courier New" w:eastAsia="Times New Roman" w:hAnsi="Courier New" w:cs="Courier New"/>
                <w:sz w:val="20"/>
              </w:rPr>
              <w:t>("About", "About", "Home")&lt;/</w:t>
            </w:r>
            <w:proofErr w:type="spellStart"/>
            <w:r w:rsidRPr="00E74A6D">
              <w:rPr>
                <w:rFonts w:ascii="Courier New" w:eastAsia="Times New Roman" w:hAnsi="Courier New" w:cs="Courier New"/>
                <w:sz w:val="20"/>
              </w:rPr>
              <w:t>li</w:t>
            </w:r>
            <w:proofErr w:type="spellEnd"/>
            <w:r w:rsidRPr="00E74A6D">
              <w:rPr>
                <w:rFonts w:ascii="Courier New" w:eastAsia="Times New Roman" w:hAnsi="Courier New" w:cs="Courier New"/>
                <w:sz w:val="20"/>
              </w:rPr>
              <w:t>&gt;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&lt;</w:t>
            </w:r>
            <w:proofErr w:type="spellStart"/>
            <w:r w:rsidRPr="00E74A6D">
              <w:rPr>
                <w:rFonts w:ascii="Courier New" w:eastAsia="Times New Roman" w:hAnsi="Courier New" w:cs="Courier New"/>
                <w:sz w:val="20"/>
              </w:rPr>
              <w:t>li</w:t>
            </w:r>
            <w:proofErr w:type="spellEnd"/>
            <w:r w:rsidRPr="00E74A6D">
              <w:rPr>
                <w:rFonts w:ascii="Courier New" w:eastAsia="Times New Roman" w:hAnsi="Courier New" w:cs="Courier New"/>
                <w:sz w:val="20"/>
              </w:rPr>
              <w:t>&gt;@</w:t>
            </w:r>
            <w:proofErr w:type="spellStart"/>
            <w:r w:rsidRPr="00E74A6D">
              <w:rPr>
                <w:rFonts w:ascii="Courier New" w:eastAsia="Times New Roman" w:hAnsi="Courier New" w:cs="Courier New"/>
                <w:sz w:val="20"/>
              </w:rPr>
              <w:t>Html.ActionLink</w:t>
            </w:r>
            <w:proofErr w:type="spellEnd"/>
            <w:r w:rsidRPr="00E74A6D">
              <w:rPr>
                <w:rFonts w:ascii="Courier New" w:eastAsia="Times New Roman" w:hAnsi="Courier New" w:cs="Courier New"/>
                <w:sz w:val="20"/>
              </w:rPr>
              <w:t>("Questions", "Index", "Question")&lt;/</w:t>
            </w:r>
            <w:proofErr w:type="spellStart"/>
            <w:r w:rsidRPr="00E74A6D">
              <w:rPr>
                <w:rFonts w:ascii="Courier New" w:eastAsia="Times New Roman" w:hAnsi="Courier New" w:cs="Courier New"/>
                <w:sz w:val="20"/>
              </w:rPr>
              <w:t>li</w:t>
            </w:r>
            <w:proofErr w:type="spellEnd"/>
            <w:r w:rsidRPr="00E74A6D">
              <w:rPr>
                <w:rFonts w:ascii="Courier New" w:eastAsia="Times New Roman" w:hAnsi="Courier New" w:cs="Courier New"/>
                <w:sz w:val="20"/>
              </w:rPr>
              <w:t>&gt;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&lt;/</w:t>
            </w:r>
            <w:proofErr w:type="spellStart"/>
            <w:r w:rsidRPr="00E74A6D">
              <w:rPr>
                <w:rFonts w:ascii="Courier New" w:eastAsia="Times New Roman" w:hAnsi="Courier New" w:cs="Courier New"/>
                <w:sz w:val="20"/>
              </w:rPr>
              <w:t>ul</w:t>
            </w:r>
            <w:proofErr w:type="spellEnd"/>
            <w:r w:rsidRPr="00E74A6D">
              <w:rPr>
                <w:rFonts w:ascii="Courier New" w:eastAsia="Times New Roman" w:hAnsi="Courier New" w:cs="Courier New"/>
                <w:sz w:val="20"/>
              </w:rPr>
              <w:t>&gt;</w:t>
            </w:r>
          </w:p>
        </w:tc>
      </w:tr>
    </w:tbl>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 xml:space="preserve">Notice the structure </w:t>
      </w:r>
      <w:proofErr w:type="gramStart"/>
      <w:r w:rsidRPr="00E74A6D">
        <w:rPr>
          <w:rFonts w:ascii="Arial" w:eastAsia="Times New Roman" w:hAnsi="Arial" w:cs="Arial"/>
          <w:color w:val="444444"/>
          <w:sz w:val="24"/>
          <w:szCs w:val="24"/>
        </w:rPr>
        <w:t>@</w:t>
      </w:r>
      <w:proofErr w:type="spellStart"/>
      <w:r w:rsidRPr="00E74A6D">
        <w:rPr>
          <w:rFonts w:ascii="Arial" w:eastAsia="Times New Roman" w:hAnsi="Arial" w:cs="Arial"/>
          <w:color w:val="444444"/>
          <w:sz w:val="24"/>
          <w:szCs w:val="24"/>
        </w:rPr>
        <w:t>Html.ActionLink</w:t>
      </w:r>
      <w:proofErr w:type="spellEnd"/>
      <w:r w:rsidRPr="00E74A6D">
        <w:rPr>
          <w:rFonts w:ascii="Arial" w:eastAsia="Times New Roman" w:hAnsi="Arial" w:cs="Arial"/>
          <w:color w:val="444444"/>
          <w:sz w:val="24"/>
          <w:szCs w:val="24"/>
        </w:rPr>
        <w:t>(</w:t>
      </w:r>
      <w:proofErr w:type="gramEnd"/>
      <w:r w:rsidRPr="00E74A6D">
        <w:rPr>
          <w:rFonts w:ascii="Arial" w:eastAsia="Times New Roman" w:hAnsi="Arial" w:cs="Arial"/>
          <w:color w:val="444444"/>
          <w:sz w:val="24"/>
          <w:szCs w:val="24"/>
        </w:rPr>
        <w:t>“Questions”, “Index”, “Question”) . First parameter is the text of the anchor link, second is the method name that will be called for the associated controller and third one the name of the controller. Save it. And create a new controller named “</w:t>
      </w:r>
      <w:proofErr w:type="spellStart"/>
      <w:r w:rsidRPr="00E74A6D">
        <w:rPr>
          <w:rFonts w:ascii="Arial" w:eastAsia="Times New Roman" w:hAnsi="Arial" w:cs="Arial"/>
          <w:color w:val="444444"/>
          <w:sz w:val="24"/>
          <w:szCs w:val="24"/>
        </w:rPr>
        <w:t>QuestionController.cs</w:t>
      </w:r>
      <w:proofErr w:type="spellEnd"/>
      <w:r w:rsidRPr="00E74A6D">
        <w:rPr>
          <w:rFonts w:ascii="Arial" w:eastAsia="Times New Roman" w:hAnsi="Arial" w:cs="Arial"/>
          <w:color w:val="444444"/>
          <w:sz w:val="24"/>
          <w:szCs w:val="24"/>
        </w:rPr>
        <w:t>” and check the option for automatically creating action methods for create/update/delete.</w:t>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Now, Create an instance of our model class here in the constructor and implement the ‘index’ method to send the question lists to view.</w:t>
      </w:r>
    </w:p>
    <w:tbl>
      <w:tblPr>
        <w:tblW w:w="10200" w:type="dxa"/>
        <w:tblCellMar>
          <w:left w:w="0" w:type="dxa"/>
          <w:right w:w="0" w:type="dxa"/>
        </w:tblCellMar>
        <w:tblLook w:val="04A0"/>
      </w:tblPr>
      <w:tblGrid>
        <w:gridCol w:w="675"/>
        <w:gridCol w:w="9525"/>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16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23</w:t>
            </w:r>
          </w:p>
        </w:tc>
        <w:tc>
          <w:tcPr>
            <w:tcW w:w="9525"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lastRenderedPageBreak/>
              <w:t>private</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QuestionModels.IQuestionService</w:t>
            </w:r>
            <w:proofErr w:type="spellEnd"/>
            <w:r w:rsidRPr="00E74A6D">
              <w:rPr>
                <w:rFonts w:ascii="Courier New" w:eastAsia="Times New Roman" w:hAnsi="Courier New" w:cs="Courier New"/>
                <w:sz w:val="20"/>
              </w:rPr>
              <w:t xml:space="preserve"> </w:t>
            </w:r>
            <w:proofErr w:type="spellStart"/>
            <w:r w:rsidRPr="00E74A6D">
              <w:rPr>
                <w:rFonts w:ascii="Courier New" w:eastAsia="Times New Roman" w:hAnsi="Courier New" w:cs="Courier New"/>
                <w:sz w:val="20"/>
              </w:rPr>
              <w:t>qService</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QuestionController</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qService</w:t>
            </w:r>
            <w:proofErr w:type="spellEnd"/>
            <w:r w:rsidRPr="00E74A6D">
              <w:rPr>
                <w:rFonts w:ascii="Courier New" w:eastAsia="Times New Roman" w:hAnsi="Courier New" w:cs="Courier New"/>
                <w:sz w:val="20"/>
              </w:rPr>
              <w:t xml:space="preserve"> = new</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QuestionModels.QuestionService</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GET: /Question/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Index()</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List&lt;Question&gt; questions;</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questions = </w:t>
            </w:r>
            <w:proofErr w:type="spellStart"/>
            <w:r w:rsidRPr="00E74A6D">
              <w:rPr>
                <w:rFonts w:ascii="Courier New" w:eastAsia="Times New Roman" w:hAnsi="Courier New" w:cs="Courier New"/>
                <w:sz w:val="20"/>
              </w:rPr>
              <w:t>qService.GetAllQuestions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lastRenderedPageBreak/>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questions = new</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List&lt;Question&gt;();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View(questions);</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240" w:line="240" w:lineRule="auto"/>
        <w:outlineLvl w:val="1"/>
        <w:rPr>
          <w:rFonts w:ascii="Arial" w:eastAsia="Times New Roman" w:hAnsi="Arial" w:cs="Arial"/>
          <w:b/>
          <w:bCs/>
          <w:color w:val="333333"/>
          <w:sz w:val="45"/>
          <w:szCs w:val="45"/>
        </w:rPr>
      </w:pPr>
      <w:r w:rsidRPr="00E74A6D">
        <w:rPr>
          <w:rFonts w:ascii="Arial" w:eastAsia="Times New Roman" w:hAnsi="Arial" w:cs="Arial"/>
          <w:b/>
          <w:bCs/>
          <w:color w:val="333333"/>
          <w:sz w:val="45"/>
          <w:szCs w:val="45"/>
        </w:rPr>
        <w:lastRenderedPageBreak/>
        <w:t xml:space="preserve">Creating </w:t>
      </w:r>
      <w:proofErr w:type="gramStart"/>
      <w:r w:rsidRPr="00E74A6D">
        <w:rPr>
          <w:rFonts w:ascii="Arial" w:eastAsia="Times New Roman" w:hAnsi="Arial" w:cs="Arial"/>
          <w:b/>
          <w:bCs/>
          <w:color w:val="333333"/>
          <w:sz w:val="45"/>
          <w:szCs w:val="45"/>
        </w:rPr>
        <w:t>The</w:t>
      </w:r>
      <w:proofErr w:type="gramEnd"/>
      <w:r w:rsidRPr="00E74A6D">
        <w:rPr>
          <w:rFonts w:ascii="Arial" w:eastAsia="Times New Roman" w:hAnsi="Arial" w:cs="Arial"/>
          <w:b/>
          <w:bCs/>
          <w:color w:val="333333"/>
          <w:sz w:val="45"/>
          <w:szCs w:val="45"/>
        </w:rPr>
        <w:t xml:space="preserve"> View:</w:t>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proofErr w:type="gramStart"/>
      <w:r w:rsidRPr="00E74A6D">
        <w:rPr>
          <w:rFonts w:ascii="Arial" w:eastAsia="Times New Roman" w:hAnsi="Arial" w:cs="Arial"/>
          <w:color w:val="444444"/>
          <w:sz w:val="24"/>
          <w:szCs w:val="24"/>
        </w:rPr>
        <w:t>Lets</w:t>
      </w:r>
      <w:proofErr w:type="gramEnd"/>
      <w:r w:rsidRPr="00E74A6D">
        <w:rPr>
          <w:rFonts w:ascii="Arial" w:eastAsia="Times New Roman" w:hAnsi="Arial" w:cs="Arial"/>
          <w:color w:val="444444"/>
          <w:sz w:val="24"/>
          <w:szCs w:val="24"/>
        </w:rPr>
        <w:t xml:space="preserve"> create the view for this index method. Instead of creating it manually, we can create it easily just by give some </w:t>
      </w:r>
      <w:proofErr w:type="gramStart"/>
      <w:r w:rsidRPr="00E74A6D">
        <w:rPr>
          <w:rFonts w:ascii="Arial" w:eastAsia="Times New Roman" w:hAnsi="Arial" w:cs="Arial"/>
          <w:color w:val="444444"/>
          <w:sz w:val="24"/>
          <w:szCs w:val="24"/>
        </w:rPr>
        <w:t>commands(</w:t>
      </w:r>
      <w:proofErr w:type="gramEnd"/>
      <w:r w:rsidRPr="00E74A6D">
        <w:rPr>
          <w:rFonts w:ascii="Arial" w:eastAsia="Times New Roman" w:hAnsi="Arial" w:cs="Arial"/>
          <w:color w:val="444444"/>
          <w:sz w:val="24"/>
          <w:szCs w:val="24"/>
        </w:rPr>
        <w:t xml:space="preserve">I have already explain how to do it in my previous basic </w:t>
      </w:r>
      <w:proofErr w:type="spellStart"/>
      <w:r w:rsidRPr="00E74A6D">
        <w:rPr>
          <w:rFonts w:ascii="Arial" w:eastAsia="Times New Roman" w:hAnsi="Arial" w:cs="Arial"/>
          <w:color w:val="444444"/>
          <w:sz w:val="24"/>
          <w:szCs w:val="24"/>
        </w:rPr>
        <w:t>mvc</w:t>
      </w:r>
      <w:proofErr w:type="spellEnd"/>
      <w:r w:rsidRPr="00E74A6D">
        <w:rPr>
          <w:rFonts w:ascii="Arial" w:eastAsia="Times New Roman" w:hAnsi="Arial" w:cs="Arial"/>
          <w:color w:val="444444"/>
          <w:sz w:val="24"/>
          <w:szCs w:val="24"/>
        </w:rPr>
        <w:t xml:space="preserve"> 3 tutorial). Don’t forget to select the ‘Scaffold Template’ as ‘List’ while creating the </w:t>
      </w:r>
      <w:proofErr w:type="spellStart"/>
      <w:r w:rsidRPr="00E74A6D">
        <w:rPr>
          <w:rFonts w:ascii="Arial" w:eastAsia="Times New Roman" w:hAnsi="Arial" w:cs="Arial"/>
          <w:color w:val="444444"/>
          <w:sz w:val="24"/>
          <w:szCs w:val="24"/>
        </w:rPr>
        <w:t>view.Now</w:t>
      </w:r>
      <w:proofErr w:type="spellEnd"/>
      <w:r w:rsidRPr="00E74A6D">
        <w:rPr>
          <w:rFonts w:ascii="Arial" w:eastAsia="Times New Roman" w:hAnsi="Arial" w:cs="Arial"/>
          <w:color w:val="444444"/>
          <w:sz w:val="24"/>
          <w:szCs w:val="24"/>
        </w:rPr>
        <w:t xml:space="preserve"> please build the application and run it. Navigate to the ‘Questions’ Menu. You should </w:t>
      </w:r>
      <w:proofErr w:type="gramStart"/>
      <w:r w:rsidRPr="00E74A6D">
        <w:rPr>
          <w:rFonts w:ascii="Arial" w:eastAsia="Times New Roman" w:hAnsi="Arial" w:cs="Arial"/>
          <w:color w:val="444444"/>
          <w:sz w:val="24"/>
          <w:szCs w:val="24"/>
        </w:rPr>
        <w:t>See</w:t>
      </w:r>
      <w:proofErr w:type="gramEnd"/>
      <w:r w:rsidRPr="00E74A6D">
        <w:rPr>
          <w:rFonts w:ascii="Arial" w:eastAsia="Times New Roman" w:hAnsi="Arial" w:cs="Arial"/>
          <w:color w:val="444444"/>
          <w:sz w:val="24"/>
          <w:szCs w:val="24"/>
        </w:rPr>
        <w:t xml:space="preserve"> something like as follows:</w:t>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Pr>
          <w:rFonts w:ascii="Arial" w:eastAsia="Times New Roman" w:hAnsi="Arial" w:cs="Arial"/>
          <w:noProof/>
          <w:color w:val="F77B2E"/>
          <w:sz w:val="24"/>
          <w:szCs w:val="24"/>
        </w:rPr>
        <w:drawing>
          <wp:inline distT="0" distB="0" distL="0" distR="0">
            <wp:extent cx="5238750" cy="2066925"/>
            <wp:effectExtent l="19050" t="0" r="0" b="0"/>
            <wp:docPr id="2" name="Picture 2" descr="New Controller Index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ntroller Index Page">
                      <a:hlinkClick r:id="rId6"/>
                    </pic:cNvPr>
                    <pic:cNvPicPr>
                      <a:picLocks noChangeAspect="1" noChangeArrowheads="1"/>
                    </pic:cNvPicPr>
                  </pic:nvPicPr>
                  <pic:blipFill>
                    <a:blip r:embed="rId7"/>
                    <a:srcRect/>
                    <a:stretch>
                      <a:fillRect/>
                    </a:stretch>
                  </pic:blipFill>
                  <pic:spPr bwMode="auto">
                    <a:xfrm>
                      <a:off x="0" y="0"/>
                      <a:ext cx="5238750" cy="2066925"/>
                    </a:xfrm>
                    <a:prstGeom prst="rect">
                      <a:avLst/>
                    </a:prstGeom>
                    <a:noFill/>
                    <a:ln w="9525">
                      <a:noFill/>
                      <a:miter lim="800000"/>
                      <a:headEnd/>
                      <a:tailEnd/>
                    </a:ln>
                  </pic:spPr>
                </pic:pic>
              </a:graphicData>
            </a:graphic>
          </wp:inline>
        </w:drawing>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 xml:space="preserve">As </w:t>
      </w:r>
      <w:proofErr w:type="gramStart"/>
      <w:r w:rsidRPr="00E74A6D">
        <w:rPr>
          <w:rFonts w:ascii="Arial" w:eastAsia="Times New Roman" w:hAnsi="Arial" w:cs="Arial"/>
          <w:color w:val="444444"/>
          <w:sz w:val="24"/>
          <w:szCs w:val="24"/>
        </w:rPr>
        <w:t>We</w:t>
      </w:r>
      <w:proofErr w:type="gramEnd"/>
      <w:r w:rsidRPr="00E74A6D">
        <w:rPr>
          <w:rFonts w:ascii="Arial" w:eastAsia="Times New Roman" w:hAnsi="Arial" w:cs="Arial"/>
          <w:color w:val="444444"/>
          <w:sz w:val="24"/>
          <w:szCs w:val="24"/>
        </w:rPr>
        <w:t xml:space="preserve"> have no data in database yet, we get this empty list. </w:t>
      </w:r>
      <w:proofErr w:type="gramStart"/>
      <w:r w:rsidRPr="00E74A6D">
        <w:rPr>
          <w:rFonts w:ascii="Arial" w:eastAsia="Times New Roman" w:hAnsi="Arial" w:cs="Arial"/>
          <w:color w:val="444444"/>
          <w:sz w:val="24"/>
          <w:szCs w:val="24"/>
        </w:rPr>
        <w:t>However, ‘create’ option won’t work also as we haven’t implement the controller method for that yet.</w:t>
      </w:r>
      <w:proofErr w:type="gramEnd"/>
    </w:p>
    <w:p w:rsidR="00E74A6D" w:rsidRPr="00E74A6D" w:rsidRDefault="00E74A6D" w:rsidP="00E74A6D">
      <w:pPr>
        <w:shd w:val="clear" w:color="auto" w:fill="FFFFFF"/>
        <w:spacing w:after="240" w:line="240" w:lineRule="auto"/>
        <w:outlineLvl w:val="1"/>
        <w:rPr>
          <w:rFonts w:ascii="Arial" w:eastAsia="Times New Roman" w:hAnsi="Arial" w:cs="Arial"/>
          <w:b/>
          <w:bCs/>
          <w:color w:val="333333"/>
          <w:sz w:val="45"/>
          <w:szCs w:val="45"/>
        </w:rPr>
      </w:pPr>
      <w:r w:rsidRPr="00E74A6D">
        <w:rPr>
          <w:rFonts w:ascii="Arial" w:eastAsia="Times New Roman" w:hAnsi="Arial" w:cs="Arial"/>
          <w:b/>
          <w:bCs/>
          <w:color w:val="333333"/>
          <w:sz w:val="45"/>
          <w:szCs w:val="45"/>
        </w:rPr>
        <w:t>Implement Create Method:</w:t>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 xml:space="preserve">You will see, among the automatically generated methods, there are two methods named ‘Create’, one is with </w:t>
      </w:r>
      <w:proofErr w:type="gramStart"/>
      <w:r w:rsidRPr="00E74A6D">
        <w:rPr>
          <w:rFonts w:ascii="Arial" w:eastAsia="Times New Roman" w:hAnsi="Arial" w:cs="Arial"/>
          <w:color w:val="444444"/>
          <w:sz w:val="24"/>
          <w:szCs w:val="24"/>
        </w:rPr>
        <w:t>‘ [</w:t>
      </w:r>
      <w:proofErr w:type="spellStart"/>
      <w:proofErr w:type="gramEnd"/>
      <w:r w:rsidRPr="00E74A6D">
        <w:rPr>
          <w:rFonts w:ascii="Arial" w:eastAsia="Times New Roman" w:hAnsi="Arial" w:cs="Arial"/>
          <w:color w:val="444444"/>
          <w:sz w:val="24"/>
          <w:szCs w:val="24"/>
        </w:rPr>
        <w:t>HttpPost</w:t>
      </w:r>
      <w:proofErr w:type="spellEnd"/>
      <w:r w:rsidRPr="00E74A6D">
        <w:rPr>
          <w:rFonts w:ascii="Arial" w:eastAsia="Times New Roman" w:hAnsi="Arial" w:cs="Arial"/>
          <w:color w:val="444444"/>
          <w:sz w:val="24"/>
          <w:szCs w:val="24"/>
        </w:rPr>
        <w:t xml:space="preserve">]’ and parameter another is without attribute and parameter. Without one will be called when we show the create template to user. </w:t>
      </w:r>
      <w:proofErr w:type="gramStart"/>
      <w:r w:rsidRPr="00E74A6D">
        <w:rPr>
          <w:rFonts w:ascii="Arial" w:eastAsia="Times New Roman" w:hAnsi="Arial" w:cs="Arial"/>
          <w:color w:val="444444"/>
          <w:sz w:val="24"/>
          <w:szCs w:val="24"/>
        </w:rPr>
        <w:t>when</w:t>
      </w:r>
      <w:proofErr w:type="gramEnd"/>
      <w:r w:rsidRPr="00E74A6D">
        <w:rPr>
          <w:rFonts w:ascii="Arial" w:eastAsia="Times New Roman" w:hAnsi="Arial" w:cs="Arial"/>
          <w:color w:val="444444"/>
          <w:sz w:val="24"/>
          <w:szCs w:val="24"/>
        </w:rPr>
        <w:t xml:space="preserve"> user fills up the form and submits, with the ‘[</w:t>
      </w:r>
      <w:proofErr w:type="spellStart"/>
      <w:r w:rsidRPr="00E74A6D">
        <w:rPr>
          <w:rFonts w:ascii="Arial" w:eastAsia="Times New Roman" w:hAnsi="Arial" w:cs="Arial"/>
          <w:color w:val="444444"/>
          <w:sz w:val="24"/>
          <w:szCs w:val="24"/>
        </w:rPr>
        <w:t>HtttpPost</w:t>
      </w:r>
      <w:proofErr w:type="spellEnd"/>
      <w:r w:rsidRPr="00E74A6D">
        <w:rPr>
          <w:rFonts w:ascii="Arial" w:eastAsia="Times New Roman" w:hAnsi="Arial" w:cs="Arial"/>
          <w:color w:val="444444"/>
          <w:sz w:val="24"/>
          <w:szCs w:val="24"/>
        </w:rPr>
        <w:t xml:space="preserve">]’ one will be called. </w:t>
      </w:r>
      <w:proofErr w:type="spellStart"/>
      <w:proofErr w:type="gramStart"/>
      <w:r w:rsidRPr="00E74A6D">
        <w:rPr>
          <w:rFonts w:ascii="Arial" w:eastAsia="Times New Roman" w:hAnsi="Arial" w:cs="Arial"/>
          <w:color w:val="444444"/>
          <w:sz w:val="24"/>
          <w:szCs w:val="24"/>
        </w:rPr>
        <w:t>withe</w:t>
      </w:r>
      <w:proofErr w:type="spellEnd"/>
      <w:proofErr w:type="gramEnd"/>
      <w:r w:rsidRPr="00E74A6D">
        <w:rPr>
          <w:rFonts w:ascii="Arial" w:eastAsia="Times New Roman" w:hAnsi="Arial" w:cs="Arial"/>
          <w:color w:val="444444"/>
          <w:sz w:val="24"/>
          <w:szCs w:val="24"/>
        </w:rPr>
        <w:t xml:space="preserve"> the corresponding ‘Question’ object as parameter.</w:t>
      </w:r>
    </w:p>
    <w:tbl>
      <w:tblPr>
        <w:tblW w:w="10200" w:type="dxa"/>
        <w:tblCellMar>
          <w:left w:w="0" w:type="dxa"/>
          <w:right w:w="0" w:type="dxa"/>
        </w:tblCellMar>
        <w:tblLook w:val="04A0"/>
      </w:tblPr>
      <w:tblGrid>
        <w:gridCol w:w="675"/>
        <w:gridCol w:w="9525"/>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26</w:t>
            </w:r>
          </w:p>
        </w:tc>
        <w:tc>
          <w:tcPr>
            <w:tcW w:w="9525"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lastRenderedPageBreak/>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GET: /Question/Create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Create()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lastRenderedPageBreak/>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question = new 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POST: /Question/Create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HttpPost</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Create(Question 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TODO: Add insert logic here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qService.CreateQuestion</w:t>
            </w:r>
            <w:proofErr w:type="spellEnd"/>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RedirectToAction</w:t>
            </w:r>
            <w:proofErr w:type="spellEnd"/>
            <w:r w:rsidRPr="00E74A6D">
              <w:rPr>
                <w:rFonts w:ascii="Courier New" w:eastAsia="Times New Roman" w:hAnsi="Courier New" w:cs="Courier New"/>
                <w:sz w:val="20"/>
              </w:rPr>
              <w:t>("Index");</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lastRenderedPageBreak/>
        <w:t>In the model section, now we need to implement the ‘</w:t>
      </w:r>
      <w:proofErr w:type="spellStart"/>
      <w:r w:rsidRPr="00E74A6D">
        <w:rPr>
          <w:rFonts w:ascii="Arial" w:eastAsia="Times New Roman" w:hAnsi="Arial" w:cs="Arial"/>
          <w:color w:val="444444"/>
          <w:sz w:val="24"/>
          <w:szCs w:val="24"/>
        </w:rPr>
        <w:t>CreateQuestion</w:t>
      </w:r>
      <w:proofErr w:type="spellEnd"/>
      <w:r w:rsidRPr="00E74A6D">
        <w:rPr>
          <w:rFonts w:ascii="Arial" w:eastAsia="Times New Roman" w:hAnsi="Arial" w:cs="Arial"/>
          <w:color w:val="444444"/>
          <w:sz w:val="24"/>
          <w:szCs w:val="24"/>
        </w:rPr>
        <w:t xml:space="preserve">’ method as follows, of course using </w:t>
      </w:r>
      <w:proofErr w:type="spellStart"/>
      <w:r w:rsidRPr="00E74A6D">
        <w:rPr>
          <w:rFonts w:ascii="Arial" w:eastAsia="Times New Roman" w:hAnsi="Arial" w:cs="Arial"/>
          <w:color w:val="444444"/>
          <w:sz w:val="24"/>
          <w:szCs w:val="24"/>
        </w:rPr>
        <w:t>Linq</w:t>
      </w:r>
      <w:proofErr w:type="spellEnd"/>
      <w:r w:rsidRPr="00E74A6D">
        <w:rPr>
          <w:rFonts w:ascii="Arial" w:eastAsia="Times New Roman" w:hAnsi="Arial" w:cs="Arial"/>
          <w:color w:val="444444"/>
          <w:sz w:val="24"/>
          <w:szCs w:val="24"/>
        </w:rPr>
        <w:t> </w:t>
      </w:r>
      <w:r w:rsidRPr="00E74A6D">
        <w:rPr>
          <w:rFonts w:ascii="Arial" w:eastAsia="Times New Roman" w:hAnsi="Arial" w:cs="Arial"/>
          <w:color w:val="444444"/>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tbl>
      <w:tblPr>
        <w:tblW w:w="10200" w:type="dxa"/>
        <w:tblCellMar>
          <w:left w:w="0" w:type="dxa"/>
          <w:right w:w="0" w:type="dxa"/>
        </w:tblCellMar>
        <w:tblLook w:val="04A0"/>
      </w:tblPr>
      <w:tblGrid>
        <w:gridCol w:w="675"/>
        <w:gridCol w:w="9525"/>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w:t>
            </w:r>
          </w:p>
        </w:tc>
        <w:tc>
          <w:tcPr>
            <w:tcW w:w="9525"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CreateQuestion</w:t>
            </w:r>
            <w:proofErr w:type="spellEnd"/>
            <w:r w:rsidRPr="00E74A6D">
              <w:rPr>
                <w:rFonts w:ascii="Courier New" w:eastAsia="Times New Roman" w:hAnsi="Courier New" w:cs="Courier New"/>
                <w:sz w:val="20"/>
              </w:rPr>
              <w:t xml:space="preserve">(Question </w:t>
            </w:r>
            <w:proofErr w:type="spellStart"/>
            <w:r w:rsidRPr="00E74A6D">
              <w:rPr>
                <w:rFonts w:ascii="Courier New" w:eastAsia="Times New Roman" w:hAnsi="Courier New" w:cs="Courier New"/>
                <w:sz w:val="20"/>
              </w:rPr>
              <w:t>tQestion</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qDB.Questions.InsertOnSubmit</w:t>
            </w:r>
            <w:proofErr w:type="spellEnd"/>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tQestion</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qDB.SubmitChanges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true;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false;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 xml:space="preserve">OK, now </w:t>
      </w:r>
      <w:proofErr w:type="spellStart"/>
      <w:r w:rsidRPr="00E74A6D">
        <w:rPr>
          <w:rFonts w:ascii="Arial" w:eastAsia="Times New Roman" w:hAnsi="Arial" w:cs="Arial"/>
          <w:color w:val="444444"/>
          <w:sz w:val="24"/>
          <w:szCs w:val="24"/>
        </w:rPr>
        <w:t>lets</w:t>
      </w:r>
      <w:proofErr w:type="spellEnd"/>
      <w:r w:rsidRPr="00E74A6D">
        <w:rPr>
          <w:rFonts w:ascii="Arial" w:eastAsia="Times New Roman" w:hAnsi="Arial" w:cs="Arial"/>
          <w:color w:val="444444"/>
          <w:sz w:val="24"/>
          <w:szCs w:val="24"/>
        </w:rPr>
        <w:t xml:space="preserve"> rebuild and run the </w:t>
      </w:r>
      <w:proofErr w:type="spellStart"/>
      <w:r w:rsidRPr="00E74A6D">
        <w:rPr>
          <w:rFonts w:ascii="Arial" w:eastAsia="Times New Roman" w:hAnsi="Arial" w:cs="Arial"/>
          <w:color w:val="444444"/>
          <w:sz w:val="24"/>
          <w:szCs w:val="24"/>
        </w:rPr>
        <w:t>the</w:t>
      </w:r>
      <w:proofErr w:type="spellEnd"/>
      <w:r w:rsidRPr="00E74A6D">
        <w:rPr>
          <w:rFonts w:ascii="Arial" w:eastAsia="Times New Roman" w:hAnsi="Arial" w:cs="Arial"/>
          <w:color w:val="444444"/>
          <w:sz w:val="24"/>
          <w:szCs w:val="24"/>
        </w:rPr>
        <w:t xml:space="preserve"> application again. We should be able to create question now which will be saved to database and then we should see this in the main list.</w:t>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Pr>
          <w:rFonts w:ascii="Arial" w:eastAsia="Times New Roman" w:hAnsi="Arial" w:cs="Arial"/>
          <w:noProof/>
          <w:color w:val="F77B2E"/>
          <w:sz w:val="24"/>
          <w:szCs w:val="24"/>
        </w:rPr>
        <w:lastRenderedPageBreak/>
        <w:drawing>
          <wp:inline distT="0" distB="0" distL="0" distR="0">
            <wp:extent cx="3848100" cy="3133725"/>
            <wp:effectExtent l="19050" t="0" r="0" b="0"/>
            <wp:docPr id="4" name="Picture 4" descr="Create New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New Page">
                      <a:hlinkClick r:id="rId8"/>
                    </pic:cNvPr>
                    <pic:cNvPicPr>
                      <a:picLocks noChangeAspect="1" noChangeArrowheads="1"/>
                    </pic:cNvPicPr>
                  </pic:nvPicPr>
                  <pic:blipFill>
                    <a:blip r:embed="rId9"/>
                    <a:srcRect/>
                    <a:stretch>
                      <a:fillRect/>
                    </a:stretch>
                  </pic:blipFill>
                  <pic:spPr bwMode="auto">
                    <a:xfrm>
                      <a:off x="0" y="0"/>
                      <a:ext cx="3848100" cy="3133725"/>
                    </a:xfrm>
                    <a:prstGeom prst="rect">
                      <a:avLst/>
                    </a:prstGeom>
                    <a:noFill/>
                    <a:ln w="9525">
                      <a:noFill/>
                      <a:miter lim="800000"/>
                      <a:headEnd/>
                      <a:tailEnd/>
                    </a:ln>
                  </pic:spPr>
                </pic:pic>
              </a:graphicData>
            </a:graphic>
          </wp:inline>
        </w:drawing>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Pr>
          <w:rFonts w:ascii="Arial" w:eastAsia="Times New Roman" w:hAnsi="Arial" w:cs="Arial"/>
          <w:noProof/>
          <w:color w:val="F77B2E"/>
          <w:sz w:val="24"/>
          <w:szCs w:val="24"/>
        </w:rPr>
        <w:drawing>
          <wp:inline distT="0" distB="0" distL="0" distR="0">
            <wp:extent cx="4171950" cy="2638425"/>
            <wp:effectExtent l="19050" t="0" r="0" b="0"/>
            <wp:docPr id="5" name="Picture 5" descr="List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 Page">
                      <a:hlinkClick r:id="rId10"/>
                    </pic:cNvPr>
                    <pic:cNvPicPr>
                      <a:picLocks noChangeAspect="1" noChangeArrowheads="1"/>
                    </pic:cNvPicPr>
                  </pic:nvPicPr>
                  <pic:blipFill>
                    <a:blip r:embed="rId11"/>
                    <a:srcRect/>
                    <a:stretch>
                      <a:fillRect/>
                    </a:stretch>
                  </pic:blipFill>
                  <pic:spPr bwMode="auto">
                    <a:xfrm>
                      <a:off x="0" y="0"/>
                      <a:ext cx="4171950" cy="2638425"/>
                    </a:xfrm>
                    <a:prstGeom prst="rect">
                      <a:avLst/>
                    </a:prstGeom>
                    <a:noFill/>
                    <a:ln w="9525">
                      <a:noFill/>
                      <a:miter lim="800000"/>
                      <a:headEnd/>
                      <a:tailEnd/>
                    </a:ln>
                  </pic:spPr>
                </pic:pic>
              </a:graphicData>
            </a:graphic>
          </wp:inline>
        </w:drawing>
      </w:r>
    </w:p>
    <w:p w:rsidR="00E74A6D" w:rsidRPr="00E74A6D" w:rsidRDefault="00E74A6D" w:rsidP="00E74A6D">
      <w:pPr>
        <w:shd w:val="clear" w:color="auto" w:fill="FFFFFF"/>
        <w:spacing w:after="240" w:line="240" w:lineRule="auto"/>
        <w:outlineLvl w:val="1"/>
        <w:rPr>
          <w:rFonts w:ascii="Arial" w:eastAsia="Times New Roman" w:hAnsi="Arial" w:cs="Arial"/>
          <w:b/>
          <w:bCs/>
          <w:color w:val="333333"/>
          <w:sz w:val="45"/>
          <w:szCs w:val="45"/>
        </w:rPr>
      </w:pPr>
      <w:r w:rsidRPr="00E74A6D">
        <w:rPr>
          <w:rFonts w:ascii="Arial" w:eastAsia="Times New Roman" w:hAnsi="Arial" w:cs="Arial"/>
          <w:b/>
          <w:bCs/>
          <w:color w:val="333333"/>
          <w:sz w:val="45"/>
          <w:szCs w:val="45"/>
        </w:rPr>
        <w:t>Create Details Page:</w:t>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Details page are called with the id or the record as parameter. We can implement the controller in the following way:</w:t>
      </w:r>
    </w:p>
    <w:tbl>
      <w:tblPr>
        <w:tblW w:w="10200" w:type="dxa"/>
        <w:tblCellMar>
          <w:left w:w="0" w:type="dxa"/>
          <w:right w:w="0" w:type="dxa"/>
        </w:tblCellMar>
        <w:tblLook w:val="04A0"/>
      </w:tblPr>
      <w:tblGrid>
        <w:gridCol w:w="675"/>
        <w:gridCol w:w="9525"/>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16</w:t>
            </w:r>
          </w:p>
        </w:tc>
        <w:tc>
          <w:tcPr>
            <w:tcW w:w="9525"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lastRenderedPageBreak/>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GET: /Question/Details/5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Details(</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lastRenderedPageBreak/>
              <w:t>            </w:t>
            </w:r>
            <w:r w:rsidRPr="00E74A6D">
              <w:rPr>
                <w:rFonts w:ascii="Courier New" w:eastAsia="Times New Roman" w:hAnsi="Courier New" w:cs="Courier New"/>
                <w:sz w:val="20"/>
              </w:rPr>
              <w:t>Question 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 = </w:t>
            </w:r>
            <w:proofErr w:type="spellStart"/>
            <w:r w:rsidRPr="00E74A6D">
              <w:rPr>
                <w:rFonts w:ascii="Courier New" w:eastAsia="Times New Roman" w:hAnsi="Courier New" w:cs="Courier New"/>
                <w:sz w:val="20"/>
              </w:rPr>
              <w:t>qService.GetQuestion</w:t>
            </w:r>
            <w:proofErr w:type="spellEnd"/>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 new</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lastRenderedPageBreak/>
        <w:t xml:space="preserve">Also, implement the model’s method for return the record details in </w:t>
      </w:r>
      <w:proofErr w:type="spellStart"/>
      <w:r w:rsidRPr="00E74A6D">
        <w:rPr>
          <w:rFonts w:ascii="Arial" w:eastAsia="Times New Roman" w:hAnsi="Arial" w:cs="Arial"/>
          <w:color w:val="444444"/>
          <w:sz w:val="24"/>
          <w:szCs w:val="24"/>
        </w:rPr>
        <w:t>linq</w:t>
      </w:r>
      <w:proofErr w:type="spellEnd"/>
      <w:r w:rsidRPr="00E74A6D">
        <w:rPr>
          <w:rFonts w:ascii="Arial" w:eastAsia="Times New Roman" w:hAnsi="Arial" w:cs="Arial"/>
          <w:color w:val="444444"/>
          <w:sz w:val="24"/>
          <w:szCs w:val="24"/>
        </w:rPr>
        <w:t xml:space="preserve"> to </w:t>
      </w:r>
      <w:proofErr w:type="spellStart"/>
      <w:r w:rsidRPr="00E74A6D">
        <w:rPr>
          <w:rFonts w:ascii="Arial" w:eastAsia="Times New Roman" w:hAnsi="Arial" w:cs="Arial"/>
          <w:color w:val="444444"/>
          <w:sz w:val="24"/>
          <w:szCs w:val="24"/>
        </w:rPr>
        <w:t>sql</w:t>
      </w:r>
      <w:proofErr w:type="spellEnd"/>
      <w:r w:rsidRPr="00E74A6D">
        <w:rPr>
          <w:rFonts w:ascii="Arial" w:eastAsia="Times New Roman" w:hAnsi="Arial" w:cs="Arial"/>
          <w:color w:val="444444"/>
          <w:sz w:val="24"/>
          <w:szCs w:val="24"/>
        </w:rPr>
        <w:t xml:space="preserve">, which is very simple to </w:t>
      </w:r>
      <w:proofErr w:type="gramStart"/>
      <w:r w:rsidRPr="00E74A6D">
        <w:rPr>
          <w:rFonts w:ascii="Arial" w:eastAsia="Times New Roman" w:hAnsi="Arial" w:cs="Arial"/>
          <w:color w:val="444444"/>
          <w:sz w:val="24"/>
          <w:szCs w:val="24"/>
        </w:rPr>
        <w:t>implement </w:t>
      </w:r>
      <w:r w:rsidRPr="00E74A6D">
        <w:rPr>
          <w:rFonts w:ascii="Arial" w:eastAsia="Times New Roman" w:hAnsi="Arial" w:cs="Arial"/>
          <w:color w:val="444444"/>
          <w:sz w:val="24"/>
          <w:szCs w:val="24"/>
        </w:rPr>
        <w:pict>
          <v:shape id="_x0000_i1026" type="#_x0000_t75" alt="🙂" style="width:24pt;height:24pt"/>
        </w:pict>
      </w:r>
      <w:r w:rsidRPr="00E74A6D">
        <w:rPr>
          <w:rFonts w:ascii="Arial" w:eastAsia="Times New Roman" w:hAnsi="Arial" w:cs="Arial"/>
          <w:color w:val="444444"/>
          <w:sz w:val="24"/>
          <w:szCs w:val="24"/>
        </w:rPr>
        <w:t> :</w:t>
      </w:r>
    </w:p>
    <w:tbl>
      <w:tblPr>
        <w:tblW w:w="10200" w:type="dxa"/>
        <w:tblCellMar>
          <w:left w:w="0" w:type="dxa"/>
          <w:right w:w="0" w:type="dxa"/>
        </w:tblCellMar>
        <w:tblLook w:val="04A0"/>
      </w:tblPr>
      <w:tblGrid>
        <w:gridCol w:w="540"/>
        <w:gridCol w:w="9660"/>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4</w:t>
            </w:r>
          </w:p>
        </w:tc>
        <w:tc>
          <w:tcPr>
            <w:tcW w:w="9660"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 xml:space="preserve">Question </w:t>
            </w:r>
            <w:proofErr w:type="spellStart"/>
            <w:r w:rsidRPr="00E74A6D">
              <w:rPr>
                <w:rFonts w:ascii="Courier New" w:eastAsia="Times New Roman" w:hAnsi="Courier New" w:cs="Courier New"/>
                <w:sz w:val="20"/>
              </w:rPr>
              <w:t>GetQuestion</w:t>
            </w:r>
            <w:proofErr w:type="spellEnd"/>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qDB.Questions.Single</w:t>
            </w:r>
            <w:proofErr w:type="spellEnd"/>
            <w:r w:rsidRPr="00E74A6D">
              <w:rPr>
                <w:rFonts w:ascii="Courier New" w:eastAsia="Times New Roman" w:hAnsi="Courier New" w:cs="Courier New"/>
                <w:sz w:val="20"/>
              </w:rPr>
              <w:t xml:space="preserve">(q =&gt; </w:t>
            </w:r>
            <w:proofErr w:type="spellStart"/>
            <w:r w:rsidRPr="00E74A6D">
              <w:rPr>
                <w:rFonts w:ascii="Courier New" w:eastAsia="Times New Roman" w:hAnsi="Courier New" w:cs="Courier New"/>
                <w:sz w:val="20"/>
              </w:rPr>
              <w:t>q.Id</w:t>
            </w:r>
            <w:proofErr w:type="spellEnd"/>
            <w:r w:rsidRPr="00E74A6D">
              <w:rPr>
                <w:rFonts w:ascii="Courier New" w:eastAsia="Times New Roman" w:hAnsi="Courier New" w:cs="Courier New"/>
                <w:sz w:val="20"/>
              </w:rPr>
              <w:t xml:space="preserve"> == 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Besides, we will also have to create the view with scaffold template as ‘Details’. And now we should be done to see the details page:</w:t>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Pr>
          <w:rFonts w:ascii="Arial" w:eastAsia="Times New Roman" w:hAnsi="Arial" w:cs="Arial"/>
          <w:noProof/>
          <w:color w:val="F77B2E"/>
          <w:sz w:val="24"/>
          <w:szCs w:val="24"/>
        </w:rPr>
        <w:drawing>
          <wp:inline distT="0" distB="0" distL="0" distR="0">
            <wp:extent cx="3419475" cy="2981325"/>
            <wp:effectExtent l="19050" t="0" r="9525" b="0"/>
            <wp:docPr id="7" name="Picture 7" descr="Details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tails Page">
                      <a:hlinkClick r:id="rId12"/>
                    </pic:cNvPr>
                    <pic:cNvPicPr>
                      <a:picLocks noChangeAspect="1" noChangeArrowheads="1"/>
                    </pic:cNvPicPr>
                  </pic:nvPicPr>
                  <pic:blipFill>
                    <a:blip r:embed="rId13"/>
                    <a:srcRect/>
                    <a:stretch>
                      <a:fillRect/>
                    </a:stretch>
                  </pic:blipFill>
                  <pic:spPr bwMode="auto">
                    <a:xfrm>
                      <a:off x="0" y="0"/>
                      <a:ext cx="3419475" cy="2981325"/>
                    </a:xfrm>
                    <a:prstGeom prst="rect">
                      <a:avLst/>
                    </a:prstGeom>
                    <a:noFill/>
                    <a:ln w="9525">
                      <a:noFill/>
                      <a:miter lim="800000"/>
                      <a:headEnd/>
                      <a:tailEnd/>
                    </a:ln>
                  </pic:spPr>
                </pic:pic>
              </a:graphicData>
            </a:graphic>
          </wp:inline>
        </w:drawing>
      </w:r>
    </w:p>
    <w:p w:rsidR="00E74A6D" w:rsidRPr="00E74A6D" w:rsidRDefault="00E74A6D" w:rsidP="00E74A6D">
      <w:pPr>
        <w:shd w:val="clear" w:color="auto" w:fill="FFFFFF"/>
        <w:spacing w:after="240" w:line="240" w:lineRule="auto"/>
        <w:outlineLvl w:val="1"/>
        <w:rPr>
          <w:rFonts w:ascii="Arial" w:eastAsia="Times New Roman" w:hAnsi="Arial" w:cs="Arial"/>
          <w:b/>
          <w:bCs/>
          <w:color w:val="333333"/>
          <w:sz w:val="45"/>
          <w:szCs w:val="45"/>
        </w:rPr>
      </w:pPr>
      <w:r w:rsidRPr="00E74A6D">
        <w:rPr>
          <w:rFonts w:ascii="Arial" w:eastAsia="Times New Roman" w:hAnsi="Arial" w:cs="Arial"/>
          <w:b/>
          <w:bCs/>
          <w:color w:val="333333"/>
          <w:sz w:val="45"/>
          <w:szCs w:val="45"/>
        </w:rPr>
        <w:t>Edit Page:</w:t>
      </w:r>
    </w:p>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Similar to create page, there are 2 methods for edit option also, one is with ‘</w:t>
      </w:r>
      <w:proofErr w:type="spellStart"/>
      <w:r w:rsidRPr="00E74A6D">
        <w:rPr>
          <w:rFonts w:ascii="Arial" w:eastAsia="Times New Roman" w:hAnsi="Arial" w:cs="Arial"/>
          <w:color w:val="444444"/>
          <w:sz w:val="24"/>
          <w:szCs w:val="24"/>
        </w:rPr>
        <w:t>HttpPost</w:t>
      </w:r>
      <w:proofErr w:type="spellEnd"/>
      <w:r w:rsidRPr="00E74A6D">
        <w:rPr>
          <w:rFonts w:ascii="Arial" w:eastAsia="Times New Roman" w:hAnsi="Arial" w:cs="Arial"/>
          <w:color w:val="444444"/>
          <w:sz w:val="24"/>
          <w:szCs w:val="24"/>
        </w:rPr>
        <w:t>’ attributes. Here is the controller code for this option:</w:t>
      </w:r>
    </w:p>
    <w:tbl>
      <w:tblPr>
        <w:tblW w:w="10200" w:type="dxa"/>
        <w:tblCellMar>
          <w:left w:w="0" w:type="dxa"/>
          <w:right w:w="0" w:type="dxa"/>
        </w:tblCellMar>
        <w:tblLook w:val="04A0"/>
      </w:tblPr>
      <w:tblGrid>
        <w:gridCol w:w="675"/>
        <w:gridCol w:w="9525"/>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36</w:t>
            </w:r>
          </w:p>
        </w:tc>
        <w:tc>
          <w:tcPr>
            <w:tcW w:w="9525"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GET: /Question/Edit/5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Edit(</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 = </w:t>
            </w:r>
            <w:proofErr w:type="spellStart"/>
            <w:r w:rsidRPr="00E74A6D">
              <w:rPr>
                <w:rFonts w:ascii="Courier New" w:eastAsia="Times New Roman" w:hAnsi="Courier New" w:cs="Courier New"/>
                <w:sz w:val="20"/>
              </w:rPr>
              <w:t>qService.GetQuestion</w:t>
            </w:r>
            <w:proofErr w:type="spellEnd"/>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 new</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POST: /Question/Edit/5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HttpPost</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Edit(</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 xml:space="preserve">id, Question </w:t>
            </w:r>
            <w:proofErr w:type="spellStart"/>
            <w:r w:rsidRPr="00E74A6D">
              <w:rPr>
                <w:rFonts w:ascii="Courier New" w:eastAsia="Times New Roman" w:hAnsi="Courier New" w:cs="Courier New"/>
                <w:sz w:val="20"/>
              </w:rPr>
              <w:t>question</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TODO: Add update logic here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question.Id</w:t>
            </w:r>
            <w:proofErr w:type="spellEnd"/>
            <w:r w:rsidRPr="00E74A6D">
              <w:rPr>
                <w:rFonts w:ascii="Courier New" w:eastAsia="Times New Roman" w:hAnsi="Courier New" w:cs="Courier New"/>
                <w:sz w:val="20"/>
              </w:rPr>
              <w:t xml:space="preserve"> = 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qService.SaveQuestion</w:t>
            </w:r>
            <w:proofErr w:type="spellEnd"/>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RedirectToAction</w:t>
            </w:r>
            <w:proofErr w:type="spellEnd"/>
            <w:r w:rsidRPr="00E74A6D">
              <w:rPr>
                <w:rFonts w:ascii="Courier New" w:eastAsia="Times New Roman" w:hAnsi="Courier New" w:cs="Courier New"/>
                <w:sz w:val="20"/>
              </w:rPr>
              <w:t>("Index");</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390" w:line="240" w:lineRule="auto"/>
        <w:rPr>
          <w:rFonts w:ascii="Arial" w:eastAsia="Times New Roman" w:hAnsi="Arial" w:cs="Arial"/>
          <w:color w:val="444444"/>
          <w:sz w:val="24"/>
          <w:szCs w:val="24"/>
        </w:rPr>
      </w:pPr>
      <w:r w:rsidRPr="00E74A6D">
        <w:rPr>
          <w:rFonts w:ascii="Arial" w:eastAsia="Times New Roman" w:hAnsi="Arial" w:cs="Arial"/>
          <w:color w:val="444444"/>
          <w:sz w:val="24"/>
          <w:szCs w:val="24"/>
        </w:rPr>
        <w:t>Also, implement the ‘</w:t>
      </w:r>
      <w:proofErr w:type="spellStart"/>
      <w:r w:rsidRPr="00E74A6D">
        <w:rPr>
          <w:rFonts w:ascii="Arial" w:eastAsia="Times New Roman" w:hAnsi="Arial" w:cs="Arial"/>
          <w:color w:val="444444"/>
          <w:sz w:val="24"/>
          <w:szCs w:val="24"/>
        </w:rPr>
        <w:t>SaveQuestion</w:t>
      </w:r>
      <w:proofErr w:type="spellEnd"/>
      <w:r w:rsidRPr="00E74A6D">
        <w:rPr>
          <w:rFonts w:ascii="Arial" w:eastAsia="Times New Roman" w:hAnsi="Arial" w:cs="Arial"/>
          <w:color w:val="444444"/>
          <w:sz w:val="24"/>
          <w:szCs w:val="24"/>
        </w:rPr>
        <w:t xml:space="preserve">’ method on the model section which will retrieve the corresponding record, change it and then save </w:t>
      </w:r>
      <w:proofErr w:type="gramStart"/>
      <w:r w:rsidRPr="00E74A6D">
        <w:rPr>
          <w:rFonts w:ascii="Arial" w:eastAsia="Times New Roman" w:hAnsi="Arial" w:cs="Arial"/>
          <w:color w:val="444444"/>
          <w:sz w:val="24"/>
          <w:szCs w:val="24"/>
        </w:rPr>
        <w:t>it :</w:t>
      </w:r>
      <w:proofErr w:type="gramEnd"/>
    </w:p>
    <w:tbl>
      <w:tblPr>
        <w:tblW w:w="12645" w:type="dxa"/>
        <w:tblCellMar>
          <w:left w:w="0" w:type="dxa"/>
          <w:right w:w="0" w:type="dxa"/>
        </w:tblCellMar>
        <w:tblLook w:val="04A0"/>
      </w:tblPr>
      <w:tblGrid>
        <w:gridCol w:w="675"/>
        <w:gridCol w:w="11970"/>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15</w:t>
            </w:r>
          </w:p>
        </w:tc>
        <w:tc>
          <w:tcPr>
            <w:tcW w:w="11970"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lastRenderedPageBreak/>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SaveQuestion</w:t>
            </w:r>
            <w:proofErr w:type="spellEnd"/>
            <w:r w:rsidRPr="00E74A6D">
              <w:rPr>
                <w:rFonts w:ascii="Courier New" w:eastAsia="Times New Roman" w:hAnsi="Courier New" w:cs="Courier New"/>
                <w:sz w:val="20"/>
              </w:rPr>
              <w:t xml:space="preserve">(Question </w:t>
            </w:r>
            <w:proofErr w:type="spellStart"/>
            <w:r w:rsidRPr="00E74A6D">
              <w:rPr>
                <w:rFonts w:ascii="Courier New" w:eastAsia="Times New Roman" w:hAnsi="Courier New" w:cs="Courier New"/>
                <w:sz w:val="20"/>
              </w:rPr>
              <w:t>tQestion</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 question = </w:t>
            </w:r>
            <w:proofErr w:type="spellStart"/>
            <w:r w:rsidRPr="00E74A6D">
              <w:rPr>
                <w:rFonts w:ascii="Courier New" w:eastAsia="Times New Roman" w:hAnsi="Courier New" w:cs="Courier New"/>
                <w:sz w:val="20"/>
              </w:rPr>
              <w:t>qDB.Questions.Single</w:t>
            </w:r>
            <w:proofErr w:type="spellEnd"/>
            <w:r w:rsidRPr="00E74A6D">
              <w:rPr>
                <w:rFonts w:ascii="Courier New" w:eastAsia="Times New Roman" w:hAnsi="Courier New" w:cs="Courier New"/>
                <w:sz w:val="20"/>
              </w:rPr>
              <w:t xml:space="preserve">(q =&gt; </w:t>
            </w:r>
            <w:proofErr w:type="spellStart"/>
            <w:r w:rsidRPr="00E74A6D">
              <w:rPr>
                <w:rFonts w:ascii="Courier New" w:eastAsia="Times New Roman" w:hAnsi="Courier New" w:cs="Courier New"/>
                <w:sz w:val="20"/>
              </w:rPr>
              <w:t>q.Id</w:t>
            </w:r>
            <w:proofErr w:type="spellEnd"/>
            <w:r w:rsidRPr="00E74A6D">
              <w:rPr>
                <w:rFonts w:ascii="Courier New" w:eastAsia="Times New Roman" w:hAnsi="Courier New" w:cs="Courier New"/>
                <w:sz w:val="20"/>
              </w:rPr>
              <w:t xml:space="preserve"> == </w:t>
            </w:r>
            <w:proofErr w:type="spellStart"/>
            <w:r w:rsidRPr="00E74A6D">
              <w:rPr>
                <w:rFonts w:ascii="Courier New" w:eastAsia="Times New Roman" w:hAnsi="Courier New" w:cs="Courier New"/>
                <w:sz w:val="20"/>
              </w:rPr>
              <w:t>tQestion.Id</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question.Details</w:t>
            </w:r>
            <w:proofErr w:type="spellEnd"/>
            <w:r w:rsidRPr="00E74A6D">
              <w:rPr>
                <w:rFonts w:ascii="Courier New" w:eastAsia="Times New Roman" w:hAnsi="Courier New" w:cs="Courier New"/>
                <w:sz w:val="20"/>
              </w:rPr>
              <w:t xml:space="preserve"> = </w:t>
            </w:r>
            <w:proofErr w:type="spellStart"/>
            <w:r w:rsidRPr="00E74A6D">
              <w:rPr>
                <w:rFonts w:ascii="Courier New" w:eastAsia="Times New Roman" w:hAnsi="Courier New" w:cs="Courier New"/>
                <w:sz w:val="20"/>
              </w:rPr>
              <w:t>tQestion.Details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question.Title</w:t>
            </w:r>
            <w:proofErr w:type="spellEnd"/>
            <w:r w:rsidRPr="00E74A6D">
              <w:rPr>
                <w:rFonts w:ascii="Courier New" w:eastAsia="Times New Roman" w:hAnsi="Courier New" w:cs="Courier New"/>
                <w:sz w:val="20"/>
              </w:rPr>
              <w:t xml:space="preserve"> = </w:t>
            </w:r>
            <w:proofErr w:type="spellStart"/>
            <w:r w:rsidRPr="00E74A6D">
              <w:rPr>
                <w:rFonts w:ascii="Courier New" w:eastAsia="Times New Roman" w:hAnsi="Courier New" w:cs="Courier New"/>
                <w:sz w:val="20"/>
              </w:rPr>
              <w:t>tQestion.Title</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qDB.SubmitChanges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true;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lastRenderedPageBreak/>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false;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390" w:line="240" w:lineRule="auto"/>
        <w:rPr>
          <w:ins w:id="0" w:author="Unknown"/>
          <w:rFonts w:ascii="Arial" w:eastAsia="Times New Roman" w:hAnsi="Arial" w:cs="Arial"/>
          <w:color w:val="444444"/>
          <w:sz w:val="24"/>
          <w:szCs w:val="24"/>
        </w:rPr>
      </w:pPr>
      <w:ins w:id="1" w:author="Unknown">
        <w:r w:rsidRPr="00E74A6D">
          <w:rPr>
            <w:rFonts w:ascii="Arial" w:eastAsia="Times New Roman" w:hAnsi="Arial" w:cs="Arial"/>
            <w:color w:val="444444"/>
            <w:sz w:val="24"/>
            <w:szCs w:val="24"/>
          </w:rPr>
          <w:lastRenderedPageBreak/>
          <w:t>So, we should be able to edit and save a record from now on:</w:t>
        </w:r>
      </w:ins>
    </w:p>
    <w:p w:rsidR="00E74A6D" w:rsidRPr="00E74A6D" w:rsidRDefault="00E74A6D" w:rsidP="00E74A6D">
      <w:pPr>
        <w:shd w:val="clear" w:color="auto" w:fill="FFFFFF"/>
        <w:spacing w:after="390" w:line="240" w:lineRule="auto"/>
        <w:rPr>
          <w:ins w:id="2" w:author="Unknown"/>
          <w:rFonts w:ascii="Arial" w:eastAsia="Times New Roman" w:hAnsi="Arial" w:cs="Arial"/>
          <w:color w:val="444444"/>
          <w:sz w:val="24"/>
          <w:szCs w:val="24"/>
        </w:rPr>
      </w:pPr>
      <w:r>
        <w:rPr>
          <w:rFonts w:ascii="Arial" w:eastAsia="Times New Roman" w:hAnsi="Arial" w:cs="Arial"/>
          <w:noProof/>
          <w:color w:val="F77B2E"/>
          <w:sz w:val="24"/>
          <w:szCs w:val="24"/>
        </w:rPr>
        <w:drawing>
          <wp:inline distT="0" distB="0" distL="0" distR="0">
            <wp:extent cx="3419475" cy="3343275"/>
            <wp:effectExtent l="19050" t="0" r="9525" b="0"/>
            <wp:docPr id="8" name="Picture 8" descr="Edit Recor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 Record">
                      <a:hlinkClick r:id="rId14"/>
                    </pic:cNvPr>
                    <pic:cNvPicPr>
                      <a:picLocks noChangeAspect="1" noChangeArrowheads="1"/>
                    </pic:cNvPicPr>
                  </pic:nvPicPr>
                  <pic:blipFill>
                    <a:blip r:embed="rId15"/>
                    <a:srcRect/>
                    <a:stretch>
                      <a:fillRect/>
                    </a:stretch>
                  </pic:blipFill>
                  <pic:spPr bwMode="auto">
                    <a:xfrm>
                      <a:off x="0" y="0"/>
                      <a:ext cx="3419475" cy="3343275"/>
                    </a:xfrm>
                    <a:prstGeom prst="rect">
                      <a:avLst/>
                    </a:prstGeom>
                    <a:noFill/>
                    <a:ln w="9525">
                      <a:noFill/>
                      <a:miter lim="800000"/>
                      <a:headEnd/>
                      <a:tailEnd/>
                    </a:ln>
                  </pic:spPr>
                </pic:pic>
              </a:graphicData>
            </a:graphic>
          </wp:inline>
        </w:drawing>
      </w:r>
    </w:p>
    <w:p w:rsidR="00E74A6D" w:rsidRPr="00E74A6D" w:rsidRDefault="00E74A6D" w:rsidP="00E74A6D">
      <w:pPr>
        <w:shd w:val="clear" w:color="auto" w:fill="FFFFFF"/>
        <w:spacing w:after="240" w:line="240" w:lineRule="auto"/>
        <w:outlineLvl w:val="1"/>
        <w:rPr>
          <w:ins w:id="3" w:author="Unknown"/>
          <w:rFonts w:ascii="Arial" w:eastAsia="Times New Roman" w:hAnsi="Arial" w:cs="Arial"/>
          <w:b/>
          <w:bCs/>
          <w:color w:val="333333"/>
          <w:sz w:val="45"/>
          <w:szCs w:val="45"/>
        </w:rPr>
      </w:pPr>
      <w:ins w:id="4" w:author="Unknown">
        <w:r w:rsidRPr="00E74A6D">
          <w:rPr>
            <w:rFonts w:ascii="Arial" w:eastAsia="Times New Roman" w:hAnsi="Arial" w:cs="Arial"/>
            <w:b/>
            <w:bCs/>
            <w:color w:val="333333"/>
            <w:sz w:val="45"/>
            <w:szCs w:val="45"/>
          </w:rPr>
          <w:t>Implement ‘Delete’ Functionality:</w:t>
        </w:r>
      </w:ins>
    </w:p>
    <w:p w:rsidR="00E74A6D" w:rsidRPr="00E74A6D" w:rsidRDefault="00E74A6D" w:rsidP="00E74A6D">
      <w:pPr>
        <w:shd w:val="clear" w:color="auto" w:fill="FFFFFF"/>
        <w:spacing w:after="390" w:line="240" w:lineRule="auto"/>
        <w:rPr>
          <w:ins w:id="5" w:author="Unknown"/>
          <w:rFonts w:ascii="Arial" w:eastAsia="Times New Roman" w:hAnsi="Arial" w:cs="Arial"/>
          <w:color w:val="444444"/>
          <w:sz w:val="24"/>
          <w:szCs w:val="24"/>
        </w:rPr>
      </w:pPr>
      <w:ins w:id="6" w:author="Unknown">
        <w:r w:rsidRPr="00E74A6D">
          <w:rPr>
            <w:rFonts w:ascii="Arial" w:eastAsia="Times New Roman" w:hAnsi="Arial" w:cs="Arial"/>
            <w:color w:val="444444"/>
            <w:sz w:val="24"/>
            <w:szCs w:val="24"/>
          </w:rPr>
          <w:t xml:space="preserve">Delete option also include 2 methods. It </w:t>
        </w:r>
        <w:proofErr w:type="gramStart"/>
        <w:r w:rsidRPr="00E74A6D">
          <w:rPr>
            <w:rFonts w:ascii="Arial" w:eastAsia="Times New Roman" w:hAnsi="Arial" w:cs="Arial"/>
            <w:color w:val="444444"/>
            <w:sz w:val="24"/>
            <w:szCs w:val="24"/>
          </w:rPr>
          <w:t>have</w:t>
        </w:r>
        <w:proofErr w:type="gramEnd"/>
        <w:r w:rsidRPr="00E74A6D">
          <w:rPr>
            <w:rFonts w:ascii="Arial" w:eastAsia="Times New Roman" w:hAnsi="Arial" w:cs="Arial"/>
            <w:color w:val="444444"/>
            <w:sz w:val="24"/>
            <w:szCs w:val="24"/>
          </w:rPr>
          <w:t xml:space="preserve"> a basic scaffold template also, which simply ask for confirmation from the user whether he really </w:t>
        </w:r>
        <w:proofErr w:type="spellStart"/>
        <w:r w:rsidRPr="00E74A6D">
          <w:rPr>
            <w:rFonts w:ascii="Arial" w:eastAsia="Times New Roman" w:hAnsi="Arial" w:cs="Arial"/>
            <w:color w:val="444444"/>
            <w:sz w:val="24"/>
            <w:szCs w:val="24"/>
          </w:rPr>
          <w:t>want’s</w:t>
        </w:r>
        <w:proofErr w:type="spellEnd"/>
        <w:r w:rsidRPr="00E74A6D">
          <w:rPr>
            <w:rFonts w:ascii="Arial" w:eastAsia="Times New Roman" w:hAnsi="Arial" w:cs="Arial"/>
            <w:color w:val="444444"/>
            <w:sz w:val="24"/>
            <w:szCs w:val="24"/>
          </w:rPr>
          <w:t xml:space="preserve"> to delete or not. Here is the code sample for the controller part of delete action:</w:t>
        </w:r>
      </w:ins>
    </w:p>
    <w:tbl>
      <w:tblPr>
        <w:tblW w:w="10260" w:type="dxa"/>
        <w:tblCellMar>
          <w:left w:w="0" w:type="dxa"/>
          <w:right w:w="0" w:type="dxa"/>
        </w:tblCellMar>
        <w:tblLook w:val="04A0"/>
      </w:tblPr>
      <w:tblGrid>
        <w:gridCol w:w="675"/>
        <w:gridCol w:w="9585"/>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29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34</w:t>
            </w:r>
          </w:p>
        </w:tc>
        <w:tc>
          <w:tcPr>
            <w:tcW w:w="9585"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lastRenderedPageBreak/>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GET: /Question/Delete/5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Delete(</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 = </w:t>
            </w:r>
            <w:proofErr w:type="spellStart"/>
            <w:r w:rsidRPr="00E74A6D">
              <w:rPr>
                <w:rFonts w:ascii="Courier New" w:eastAsia="Times New Roman" w:hAnsi="Courier New" w:cs="Courier New"/>
                <w:sz w:val="20"/>
              </w:rPr>
              <w:t>qService.GetQuestion</w:t>
            </w:r>
            <w:proofErr w:type="spellEnd"/>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lastRenderedPageBreak/>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 new</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POST: /Question/Delete/5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HttpPost</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Delete(</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 xml:space="preserve">id, </w:t>
            </w:r>
            <w:proofErr w:type="spellStart"/>
            <w:r w:rsidRPr="00E74A6D">
              <w:rPr>
                <w:rFonts w:ascii="Courier New" w:eastAsia="Times New Roman" w:hAnsi="Courier New" w:cs="Courier New"/>
                <w:sz w:val="20"/>
              </w:rPr>
              <w:t>FormCollection</w:t>
            </w:r>
            <w:proofErr w:type="spellEnd"/>
            <w:r w:rsidRPr="00E74A6D">
              <w:rPr>
                <w:rFonts w:ascii="Courier New" w:eastAsia="Times New Roman" w:hAnsi="Courier New" w:cs="Courier New"/>
                <w:sz w:val="20"/>
              </w:rPr>
              <w:t xml:space="preserve"> collection)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TODO: Add delete logic here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qService.DeleteQuestion</w:t>
            </w:r>
            <w:proofErr w:type="spellEnd"/>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RedirectToAction</w:t>
            </w:r>
            <w:proofErr w:type="spellEnd"/>
            <w:r w:rsidRPr="00E74A6D">
              <w:rPr>
                <w:rFonts w:ascii="Courier New" w:eastAsia="Times New Roman" w:hAnsi="Courier New" w:cs="Courier New"/>
                <w:sz w:val="20"/>
              </w:rPr>
              <w:t>("Index");</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390" w:line="240" w:lineRule="auto"/>
        <w:rPr>
          <w:ins w:id="7" w:author="Unknown"/>
          <w:rFonts w:ascii="Arial" w:eastAsia="Times New Roman" w:hAnsi="Arial" w:cs="Arial"/>
          <w:color w:val="444444"/>
          <w:sz w:val="24"/>
          <w:szCs w:val="24"/>
        </w:rPr>
      </w:pPr>
      <w:ins w:id="8" w:author="Unknown">
        <w:r w:rsidRPr="00E74A6D">
          <w:rPr>
            <w:rFonts w:ascii="Arial" w:eastAsia="Times New Roman" w:hAnsi="Arial" w:cs="Arial"/>
            <w:color w:val="444444"/>
            <w:sz w:val="24"/>
            <w:szCs w:val="24"/>
          </w:rPr>
          <w:lastRenderedPageBreak/>
          <w:t>Also, we need to implement the model class’s ‘</w:t>
        </w:r>
        <w:proofErr w:type="spellStart"/>
        <w:r w:rsidRPr="00E74A6D">
          <w:rPr>
            <w:rFonts w:ascii="Arial" w:eastAsia="Times New Roman" w:hAnsi="Arial" w:cs="Arial"/>
            <w:color w:val="444444"/>
            <w:sz w:val="24"/>
            <w:szCs w:val="24"/>
          </w:rPr>
          <w:t>DeleteQuestion</w:t>
        </w:r>
        <w:proofErr w:type="spellEnd"/>
        <w:r w:rsidRPr="00E74A6D">
          <w:rPr>
            <w:rFonts w:ascii="Arial" w:eastAsia="Times New Roman" w:hAnsi="Arial" w:cs="Arial"/>
            <w:color w:val="444444"/>
            <w:sz w:val="24"/>
            <w:szCs w:val="24"/>
          </w:rPr>
          <w:t xml:space="preserve">’ method on models section using </w:t>
        </w:r>
        <w:proofErr w:type="spellStart"/>
        <w:r w:rsidRPr="00E74A6D">
          <w:rPr>
            <w:rFonts w:ascii="Arial" w:eastAsia="Times New Roman" w:hAnsi="Arial" w:cs="Arial"/>
            <w:color w:val="444444"/>
            <w:sz w:val="24"/>
            <w:szCs w:val="24"/>
          </w:rPr>
          <w:t>linq</w:t>
        </w:r>
        <w:proofErr w:type="spellEnd"/>
        <w:r w:rsidRPr="00E74A6D">
          <w:rPr>
            <w:rFonts w:ascii="Arial" w:eastAsia="Times New Roman" w:hAnsi="Arial" w:cs="Arial"/>
            <w:color w:val="444444"/>
            <w:sz w:val="24"/>
            <w:szCs w:val="24"/>
          </w:rPr>
          <w:t xml:space="preserve"> to </w:t>
        </w:r>
        <w:proofErr w:type="spellStart"/>
        <w:r w:rsidRPr="00E74A6D">
          <w:rPr>
            <w:rFonts w:ascii="Arial" w:eastAsia="Times New Roman" w:hAnsi="Arial" w:cs="Arial"/>
            <w:color w:val="444444"/>
            <w:sz w:val="24"/>
            <w:szCs w:val="24"/>
          </w:rPr>
          <w:t>sql</w:t>
        </w:r>
        <w:proofErr w:type="spellEnd"/>
        <w:r w:rsidRPr="00E74A6D">
          <w:rPr>
            <w:rFonts w:ascii="Arial" w:eastAsia="Times New Roman" w:hAnsi="Arial" w:cs="Arial"/>
            <w:color w:val="444444"/>
            <w:sz w:val="24"/>
            <w:szCs w:val="24"/>
          </w:rPr>
          <w:t xml:space="preserve"> as follows:</w:t>
        </w:r>
      </w:ins>
    </w:p>
    <w:tbl>
      <w:tblPr>
        <w:tblW w:w="11460" w:type="dxa"/>
        <w:tblCellMar>
          <w:left w:w="0" w:type="dxa"/>
          <w:right w:w="0" w:type="dxa"/>
        </w:tblCellMar>
        <w:tblLook w:val="04A0"/>
      </w:tblPr>
      <w:tblGrid>
        <w:gridCol w:w="675"/>
        <w:gridCol w:w="10785"/>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w:t>
            </w:r>
          </w:p>
        </w:tc>
        <w:tc>
          <w:tcPr>
            <w:tcW w:w="10785"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DeleteQuestion</w:t>
            </w:r>
            <w:proofErr w:type="spellEnd"/>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 question = </w:t>
            </w:r>
            <w:proofErr w:type="spellStart"/>
            <w:r w:rsidRPr="00E74A6D">
              <w:rPr>
                <w:rFonts w:ascii="Courier New" w:eastAsia="Times New Roman" w:hAnsi="Courier New" w:cs="Courier New"/>
                <w:sz w:val="20"/>
              </w:rPr>
              <w:t>qDB.Questions.Single</w:t>
            </w:r>
            <w:proofErr w:type="spellEnd"/>
            <w:r w:rsidRPr="00E74A6D">
              <w:rPr>
                <w:rFonts w:ascii="Courier New" w:eastAsia="Times New Roman" w:hAnsi="Courier New" w:cs="Courier New"/>
                <w:sz w:val="20"/>
              </w:rPr>
              <w:t xml:space="preserve">(q =&gt; </w:t>
            </w:r>
            <w:proofErr w:type="spellStart"/>
            <w:r w:rsidRPr="00E74A6D">
              <w:rPr>
                <w:rFonts w:ascii="Courier New" w:eastAsia="Times New Roman" w:hAnsi="Courier New" w:cs="Courier New"/>
                <w:sz w:val="20"/>
              </w:rPr>
              <w:t>q.Id</w:t>
            </w:r>
            <w:proofErr w:type="spellEnd"/>
            <w:r w:rsidRPr="00E74A6D">
              <w:rPr>
                <w:rFonts w:ascii="Courier New" w:eastAsia="Times New Roman" w:hAnsi="Courier New" w:cs="Courier New"/>
                <w:sz w:val="20"/>
              </w:rPr>
              <w:t xml:space="preserve"> == 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qDB.Questions.DeleteOnSubmit</w:t>
            </w:r>
            <w:proofErr w:type="spellEnd"/>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qDB.SubmitChanges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true;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false;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390" w:line="240" w:lineRule="auto"/>
        <w:rPr>
          <w:ins w:id="9" w:author="Unknown"/>
          <w:rFonts w:ascii="Arial" w:eastAsia="Times New Roman" w:hAnsi="Arial" w:cs="Arial"/>
          <w:color w:val="444444"/>
          <w:sz w:val="24"/>
          <w:szCs w:val="24"/>
        </w:rPr>
      </w:pPr>
      <w:proofErr w:type="gramStart"/>
      <w:ins w:id="10" w:author="Unknown">
        <w:r w:rsidRPr="00E74A6D">
          <w:rPr>
            <w:rFonts w:ascii="Arial" w:eastAsia="Times New Roman" w:hAnsi="Arial" w:cs="Arial"/>
            <w:color w:val="444444"/>
            <w:sz w:val="24"/>
            <w:szCs w:val="24"/>
          </w:rPr>
          <w:t>So, if we rebuild and run the application again.</w:t>
        </w:r>
        <w:proofErr w:type="gramEnd"/>
        <w:r w:rsidRPr="00E74A6D">
          <w:rPr>
            <w:rFonts w:ascii="Arial" w:eastAsia="Times New Roman" w:hAnsi="Arial" w:cs="Arial"/>
            <w:color w:val="444444"/>
            <w:sz w:val="24"/>
            <w:szCs w:val="24"/>
          </w:rPr>
          <w:t xml:space="preserve"> We should be able to delete now:</w:t>
        </w:r>
      </w:ins>
    </w:p>
    <w:p w:rsidR="00E74A6D" w:rsidRPr="00E74A6D" w:rsidRDefault="00E74A6D" w:rsidP="00E74A6D">
      <w:pPr>
        <w:shd w:val="clear" w:color="auto" w:fill="FFFFFF"/>
        <w:spacing w:after="390" w:line="240" w:lineRule="auto"/>
        <w:rPr>
          <w:ins w:id="11" w:author="Unknown"/>
          <w:rFonts w:ascii="Arial" w:eastAsia="Times New Roman" w:hAnsi="Arial" w:cs="Arial"/>
          <w:color w:val="444444"/>
          <w:sz w:val="24"/>
          <w:szCs w:val="24"/>
        </w:rPr>
      </w:pPr>
      <w:r>
        <w:rPr>
          <w:rFonts w:ascii="Arial" w:eastAsia="Times New Roman" w:hAnsi="Arial" w:cs="Arial"/>
          <w:noProof/>
          <w:color w:val="F77B2E"/>
          <w:sz w:val="24"/>
          <w:szCs w:val="24"/>
        </w:rPr>
        <w:lastRenderedPageBreak/>
        <w:drawing>
          <wp:inline distT="0" distB="0" distL="0" distR="0">
            <wp:extent cx="3419475" cy="3171825"/>
            <wp:effectExtent l="19050" t="0" r="9525" b="0"/>
            <wp:docPr id="9" name="Picture 9" descr="Delete Recor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ete Record">
                      <a:hlinkClick r:id="rId16"/>
                    </pic:cNvPr>
                    <pic:cNvPicPr>
                      <a:picLocks noChangeAspect="1" noChangeArrowheads="1"/>
                    </pic:cNvPicPr>
                  </pic:nvPicPr>
                  <pic:blipFill>
                    <a:blip r:embed="rId17"/>
                    <a:srcRect/>
                    <a:stretch>
                      <a:fillRect/>
                    </a:stretch>
                  </pic:blipFill>
                  <pic:spPr bwMode="auto">
                    <a:xfrm>
                      <a:off x="0" y="0"/>
                      <a:ext cx="3419475" cy="3171825"/>
                    </a:xfrm>
                    <a:prstGeom prst="rect">
                      <a:avLst/>
                    </a:prstGeom>
                    <a:noFill/>
                    <a:ln w="9525">
                      <a:noFill/>
                      <a:miter lim="800000"/>
                      <a:headEnd/>
                      <a:tailEnd/>
                    </a:ln>
                  </pic:spPr>
                </pic:pic>
              </a:graphicData>
            </a:graphic>
          </wp:inline>
        </w:drawing>
      </w:r>
    </w:p>
    <w:p w:rsidR="00E74A6D" w:rsidRPr="00E74A6D" w:rsidRDefault="00E74A6D" w:rsidP="00E74A6D">
      <w:pPr>
        <w:shd w:val="clear" w:color="auto" w:fill="FFFFFF"/>
        <w:spacing w:after="240" w:line="240" w:lineRule="auto"/>
        <w:outlineLvl w:val="1"/>
        <w:rPr>
          <w:ins w:id="12" w:author="Unknown"/>
          <w:rFonts w:ascii="Arial" w:eastAsia="Times New Roman" w:hAnsi="Arial" w:cs="Arial"/>
          <w:b/>
          <w:bCs/>
          <w:color w:val="333333"/>
          <w:sz w:val="45"/>
          <w:szCs w:val="45"/>
        </w:rPr>
      </w:pPr>
      <w:ins w:id="13" w:author="Unknown">
        <w:r w:rsidRPr="00E74A6D">
          <w:rPr>
            <w:rFonts w:ascii="Arial" w:eastAsia="Times New Roman" w:hAnsi="Arial" w:cs="Arial"/>
            <w:b/>
            <w:bCs/>
            <w:color w:val="333333"/>
            <w:sz w:val="45"/>
            <w:szCs w:val="45"/>
          </w:rPr>
          <w:t xml:space="preserve">Adding Validation </w:t>
        </w:r>
        <w:proofErr w:type="gramStart"/>
        <w:r w:rsidRPr="00E74A6D">
          <w:rPr>
            <w:rFonts w:ascii="Arial" w:eastAsia="Times New Roman" w:hAnsi="Arial" w:cs="Arial"/>
            <w:b/>
            <w:bCs/>
            <w:color w:val="333333"/>
            <w:sz w:val="45"/>
            <w:szCs w:val="45"/>
          </w:rPr>
          <w:t>On</w:t>
        </w:r>
        <w:proofErr w:type="gramEnd"/>
        <w:r w:rsidRPr="00E74A6D">
          <w:rPr>
            <w:rFonts w:ascii="Arial" w:eastAsia="Times New Roman" w:hAnsi="Arial" w:cs="Arial"/>
            <w:b/>
            <w:bCs/>
            <w:color w:val="333333"/>
            <w:sz w:val="45"/>
            <w:szCs w:val="45"/>
          </w:rPr>
          <w:t xml:space="preserve"> Forms:</w:t>
        </w:r>
      </w:ins>
    </w:p>
    <w:p w:rsidR="00E74A6D" w:rsidRPr="00E74A6D" w:rsidRDefault="00E74A6D" w:rsidP="00E74A6D">
      <w:pPr>
        <w:shd w:val="clear" w:color="auto" w:fill="FFFFFF"/>
        <w:spacing w:after="390" w:line="240" w:lineRule="auto"/>
        <w:rPr>
          <w:ins w:id="14" w:author="Unknown"/>
          <w:rFonts w:ascii="Arial" w:eastAsia="Times New Roman" w:hAnsi="Arial" w:cs="Arial"/>
          <w:color w:val="444444"/>
          <w:sz w:val="24"/>
          <w:szCs w:val="24"/>
        </w:rPr>
      </w:pPr>
      <w:ins w:id="15" w:author="Unknown">
        <w:r w:rsidRPr="00E74A6D">
          <w:rPr>
            <w:rFonts w:ascii="Arial" w:eastAsia="Times New Roman" w:hAnsi="Arial" w:cs="Arial"/>
            <w:color w:val="444444"/>
            <w:sz w:val="24"/>
            <w:szCs w:val="24"/>
          </w:rPr>
          <w:t xml:space="preserve">Till now, we haven’t added any kind of validation to our application, neither client nor server. Asp.NET MVC 3 comes with a very nice feature of binding a model class to be validated nicely in both client and server end. We don’t have to even write any java-script code for client validation, they will be automatically generated. To add validations to the entity classes in </w:t>
        </w:r>
        <w:proofErr w:type="spellStart"/>
        <w:r w:rsidRPr="00E74A6D">
          <w:rPr>
            <w:rFonts w:ascii="Arial" w:eastAsia="Times New Roman" w:hAnsi="Arial" w:cs="Arial"/>
            <w:color w:val="444444"/>
            <w:sz w:val="24"/>
            <w:szCs w:val="24"/>
          </w:rPr>
          <w:t>dbml</w:t>
        </w:r>
        <w:proofErr w:type="spellEnd"/>
        <w:r w:rsidRPr="00E74A6D">
          <w:rPr>
            <w:rFonts w:ascii="Arial" w:eastAsia="Times New Roman" w:hAnsi="Arial" w:cs="Arial"/>
            <w:color w:val="444444"/>
            <w:sz w:val="24"/>
            <w:szCs w:val="24"/>
          </w:rPr>
          <w:t xml:space="preserve"> files, open the </w:t>
        </w:r>
        <w:proofErr w:type="spellStart"/>
        <w:r w:rsidRPr="00E74A6D">
          <w:rPr>
            <w:rFonts w:ascii="Arial" w:eastAsia="Times New Roman" w:hAnsi="Arial" w:cs="Arial"/>
            <w:color w:val="444444"/>
            <w:sz w:val="24"/>
            <w:szCs w:val="24"/>
          </w:rPr>
          <w:t>dbml</w:t>
        </w:r>
        <w:proofErr w:type="spellEnd"/>
        <w:r w:rsidRPr="00E74A6D">
          <w:rPr>
            <w:rFonts w:ascii="Arial" w:eastAsia="Times New Roman" w:hAnsi="Arial" w:cs="Arial"/>
            <w:color w:val="444444"/>
            <w:sz w:val="24"/>
            <w:szCs w:val="24"/>
          </w:rPr>
          <w:t xml:space="preserve"> in design mode, right click and select ‘view code’ option. On the code file, add the following code snippet:</w:t>
        </w:r>
      </w:ins>
    </w:p>
    <w:tbl>
      <w:tblPr>
        <w:tblW w:w="10200" w:type="dxa"/>
        <w:tblCellMar>
          <w:left w:w="0" w:type="dxa"/>
          <w:right w:w="0" w:type="dxa"/>
        </w:tblCellMar>
        <w:tblLook w:val="04A0"/>
      </w:tblPr>
      <w:tblGrid>
        <w:gridCol w:w="675"/>
        <w:gridCol w:w="9525"/>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w:t>
            </w:r>
          </w:p>
        </w:tc>
        <w:tc>
          <w:tcPr>
            <w:tcW w:w="9525"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MetadataType</w:t>
            </w:r>
            <w:proofErr w:type="spellEnd"/>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typeof</w:t>
            </w:r>
            <w:proofErr w:type="spellEnd"/>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QuestionValidation</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partial class</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 xml:space="preserve">{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[Bind(Exclude="Id")]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class</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QuestionValidation</w:t>
            </w:r>
            <w:proofErr w:type="spellEnd"/>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[Required(</w:t>
            </w:r>
            <w:proofErr w:type="spellStart"/>
            <w:r w:rsidRPr="00E74A6D">
              <w:rPr>
                <w:rFonts w:ascii="Courier New" w:eastAsia="Times New Roman" w:hAnsi="Courier New" w:cs="Courier New"/>
                <w:sz w:val="20"/>
              </w:rPr>
              <w:t>ErrorMessage</w:t>
            </w:r>
            <w:proofErr w:type="spellEnd"/>
            <w:r w:rsidRPr="00E74A6D">
              <w:rPr>
                <w:rFonts w:ascii="Courier New" w:eastAsia="Times New Roman" w:hAnsi="Courier New" w:cs="Courier New"/>
                <w:sz w:val="20"/>
              </w:rPr>
              <w:t>="Title Required")]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string Title { get; set;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[Required(</w:t>
            </w:r>
            <w:proofErr w:type="spellStart"/>
            <w:r w:rsidRPr="00E74A6D">
              <w:rPr>
                <w:rFonts w:ascii="Courier New" w:eastAsia="Times New Roman" w:hAnsi="Courier New" w:cs="Courier New"/>
                <w:sz w:val="20"/>
              </w:rPr>
              <w:t>ErrorMessage</w:t>
            </w:r>
            <w:proofErr w:type="spellEnd"/>
            <w:r w:rsidRPr="00E74A6D">
              <w:rPr>
                <w:rFonts w:ascii="Courier New" w:eastAsia="Times New Roman" w:hAnsi="Courier New" w:cs="Courier New"/>
                <w:sz w:val="20"/>
              </w:rPr>
              <w:t xml:space="preserve"> = "Description Required")]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string Details { get; set;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240" w:line="240" w:lineRule="auto"/>
        <w:outlineLvl w:val="1"/>
        <w:rPr>
          <w:ins w:id="16" w:author="Unknown"/>
          <w:rFonts w:ascii="Arial" w:eastAsia="Times New Roman" w:hAnsi="Arial" w:cs="Arial"/>
          <w:b/>
          <w:bCs/>
          <w:color w:val="333333"/>
          <w:sz w:val="45"/>
          <w:szCs w:val="45"/>
        </w:rPr>
      </w:pPr>
      <w:ins w:id="17" w:author="Unknown">
        <w:r w:rsidRPr="00E74A6D">
          <w:rPr>
            <w:rFonts w:ascii="Arial" w:eastAsia="Times New Roman" w:hAnsi="Arial" w:cs="Arial"/>
            <w:b/>
            <w:bCs/>
            <w:color w:val="333333"/>
            <w:sz w:val="45"/>
            <w:szCs w:val="45"/>
          </w:rPr>
          <w:t>Complete Code Reference:</w:t>
        </w:r>
      </w:ins>
    </w:p>
    <w:p w:rsidR="00E74A6D" w:rsidRPr="00E74A6D" w:rsidRDefault="00E74A6D" w:rsidP="00E74A6D">
      <w:pPr>
        <w:shd w:val="clear" w:color="auto" w:fill="FFFFFF"/>
        <w:spacing w:after="390" w:line="240" w:lineRule="auto"/>
        <w:rPr>
          <w:ins w:id="18" w:author="Unknown"/>
          <w:rFonts w:ascii="Arial" w:eastAsia="Times New Roman" w:hAnsi="Arial" w:cs="Arial"/>
          <w:color w:val="444444"/>
          <w:sz w:val="24"/>
          <w:szCs w:val="24"/>
        </w:rPr>
      </w:pPr>
      <w:ins w:id="19" w:author="Unknown">
        <w:r w:rsidRPr="00E74A6D">
          <w:rPr>
            <w:rFonts w:ascii="Arial" w:eastAsia="Times New Roman" w:hAnsi="Arial" w:cs="Arial"/>
            <w:color w:val="444444"/>
            <w:sz w:val="24"/>
            <w:szCs w:val="24"/>
          </w:rPr>
          <w:lastRenderedPageBreak/>
          <w:t xml:space="preserve">To make it </w:t>
        </w:r>
        <w:proofErr w:type="gramStart"/>
        <w:r w:rsidRPr="00E74A6D">
          <w:rPr>
            <w:rFonts w:ascii="Arial" w:eastAsia="Times New Roman" w:hAnsi="Arial" w:cs="Arial"/>
            <w:color w:val="444444"/>
            <w:sz w:val="24"/>
            <w:szCs w:val="24"/>
          </w:rPr>
          <w:t>more easier</w:t>
        </w:r>
        <w:proofErr w:type="gramEnd"/>
        <w:r w:rsidRPr="00E74A6D">
          <w:rPr>
            <w:rFonts w:ascii="Arial" w:eastAsia="Times New Roman" w:hAnsi="Arial" w:cs="Arial"/>
            <w:color w:val="444444"/>
            <w:sz w:val="24"/>
            <w:szCs w:val="24"/>
          </w:rPr>
          <w:t xml:space="preserve">, I am going to share the both model and controller codes together here. As we didn’t had to touch the view part at </w:t>
        </w:r>
        <w:proofErr w:type="gramStart"/>
        <w:r w:rsidRPr="00E74A6D">
          <w:rPr>
            <w:rFonts w:ascii="Arial" w:eastAsia="Times New Roman" w:hAnsi="Arial" w:cs="Arial"/>
            <w:color w:val="444444"/>
            <w:sz w:val="24"/>
            <w:szCs w:val="24"/>
          </w:rPr>
          <w:t>all(</w:t>
        </w:r>
        <w:proofErr w:type="gramEnd"/>
        <w:r w:rsidRPr="00E74A6D">
          <w:rPr>
            <w:rFonts w:ascii="Arial" w:eastAsia="Times New Roman" w:hAnsi="Arial" w:cs="Arial"/>
            <w:color w:val="444444"/>
            <w:sz w:val="24"/>
            <w:szCs w:val="24"/>
          </w:rPr>
          <w:t xml:space="preserve">all were generated automatically except the layout part that </w:t>
        </w:r>
        <w:proofErr w:type="spellStart"/>
        <w:r w:rsidRPr="00E74A6D">
          <w:rPr>
            <w:rFonts w:ascii="Arial" w:eastAsia="Times New Roman" w:hAnsi="Arial" w:cs="Arial"/>
            <w:color w:val="444444"/>
            <w:sz w:val="24"/>
            <w:szCs w:val="24"/>
          </w:rPr>
          <w:t>i</w:t>
        </w:r>
        <w:proofErr w:type="spellEnd"/>
        <w:r w:rsidRPr="00E74A6D">
          <w:rPr>
            <w:rFonts w:ascii="Arial" w:eastAsia="Times New Roman" w:hAnsi="Arial" w:cs="Arial"/>
            <w:color w:val="444444"/>
            <w:sz w:val="24"/>
            <w:szCs w:val="24"/>
          </w:rPr>
          <w:t xml:space="preserve"> have already given above), I am not going put their code here.</w:t>
        </w:r>
      </w:ins>
    </w:p>
    <w:p w:rsidR="00E74A6D" w:rsidRPr="00E74A6D" w:rsidRDefault="00E74A6D" w:rsidP="00E74A6D">
      <w:pPr>
        <w:shd w:val="clear" w:color="auto" w:fill="FFFFFF"/>
        <w:spacing w:after="390" w:line="240" w:lineRule="auto"/>
        <w:rPr>
          <w:ins w:id="20" w:author="Unknown"/>
          <w:rFonts w:ascii="Arial" w:eastAsia="Times New Roman" w:hAnsi="Arial" w:cs="Arial"/>
          <w:color w:val="444444"/>
          <w:sz w:val="24"/>
          <w:szCs w:val="24"/>
        </w:rPr>
      </w:pPr>
      <w:proofErr w:type="gramStart"/>
      <w:ins w:id="21" w:author="Unknown">
        <w:r w:rsidRPr="00E74A6D">
          <w:rPr>
            <w:rFonts w:ascii="Arial" w:eastAsia="Times New Roman" w:hAnsi="Arial" w:cs="Arial"/>
            <w:b/>
            <w:bCs/>
            <w:color w:val="444444"/>
            <w:sz w:val="24"/>
            <w:szCs w:val="24"/>
          </w:rPr>
          <w:t>Controller :</w:t>
        </w:r>
        <w:proofErr w:type="gramEnd"/>
      </w:ins>
    </w:p>
    <w:tbl>
      <w:tblPr>
        <w:tblW w:w="10395" w:type="dxa"/>
        <w:tblCellMar>
          <w:left w:w="0" w:type="dxa"/>
          <w:right w:w="0" w:type="dxa"/>
        </w:tblCellMar>
        <w:tblLook w:val="04A0"/>
      </w:tblPr>
      <w:tblGrid>
        <w:gridCol w:w="810"/>
        <w:gridCol w:w="9585"/>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040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086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132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139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149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150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151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152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153</w:t>
            </w:r>
          </w:p>
        </w:tc>
        <w:tc>
          <w:tcPr>
            <w:tcW w:w="9585"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lastRenderedPageBreak/>
              <w:t>using</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System;</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using</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System.Collections.Generic</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using</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System.Linq</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using</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System.Web</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using</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System.Web.Mvc</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using</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MyMvcApplication.Models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namespace</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MyMvcApplication.Controllers</w:t>
            </w:r>
            <w:proofErr w:type="spellEnd"/>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class</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QuestionController</w:t>
            </w:r>
            <w:proofErr w:type="spellEnd"/>
            <w:r w:rsidRPr="00E74A6D">
              <w:rPr>
                <w:rFonts w:ascii="Courier New" w:eastAsia="Times New Roman" w:hAnsi="Courier New" w:cs="Courier New"/>
                <w:sz w:val="20"/>
              </w:rPr>
              <w:t xml:space="preserve"> : Controller</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private</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QuestionModels.IQuestionService</w:t>
            </w:r>
            <w:proofErr w:type="spellEnd"/>
            <w:r w:rsidRPr="00E74A6D">
              <w:rPr>
                <w:rFonts w:ascii="Courier New" w:eastAsia="Times New Roman" w:hAnsi="Courier New" w:cs="Courier New"/>
                <w:sz w:val="20"/>
              </w:rPr>
              <w:t xml:space="preserve"> </w:t>
            </w:r>
            <w:proofErr w:type="spellStart"/>
            <w:r w:rsidRPr="00E74A6D">
              <w:rPr>
                <w:rFonts w:ascii="Courier New" w:eastAsia="Times New Roman" w:hAnsi="Courier New" w:cs="Courier New"/>
                <w:sz w:val="20"/>
              </w:rPr>
              <w:t>qService</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QuestionController</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qService</w:t>
            </w:r>
            <w:proofErr w:type="spellEnd"/>
            <w:r w:rsidRPr="00E74A6D">
              <w:rPr>
                <w:rFonts w:ascii="Courier New" w:eastAsia="Times New Roman" w:hAnsi="Courier New" w:cs="Courier New"/>
                <w:sz w:val="20"/>
              </w:rPr>
              <w:t xml:space="preserve"> = new</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QuestionModels.QuestionService</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GET: /Question/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Index()</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List&lt;Question&gt; questions;</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questions = </w:t>
            </w:r>
            <w:proofErr w:type="spellStart"/>
            <w:r w:rsidRPr="00E74A6D">
              <w:rPr>
                <w:rFonts w:ascii="Courier New" w:eastAsia="Times New Roman" w:hAnsi="Courier New" w:cs="Courier New"/>
                <w:sz w:val="20"/>
              </w:rPr>
              <w:t>qService.GetAllQuestions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questions = new</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List&lt;Question&gt;();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View(questions);</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GET: /Question/Details/5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Details(</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 = </w:t>
            </w:r>
            <w:proofErr w:type="spellStart"/>
            <w:r w:rsidRPr="00E74A6D">
              <w:rPr>
                <w:rFonts w:ascii="Courier New" w:eastAsia="Times New Roman" w:hAnsi="Courier New" w:cs="Courier New"/>
                <w:sz w:val="20"/>
              </w:rPr>
              <w:t>qService.GetQuestion</w:t>
            </w:r>
            <w:proofErr w:type="spellEnd"/>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lastRenderedPageBreak/>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 new</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GET: /Question/Create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Create()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question = new 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POST: /Question/Create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HttpPost</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Create(Question 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TODO: Add insert logic here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qService.CreateQuestion</w:t>
            </w:r>
            <w:proofErr w:type="spellEnd"/>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RedirectToAction</w:t>
            </w:r>
            <w:proofErr w:type="spellEnd"/>
            <w:r w:rsidRPr="00E74A6D">
              <w:rPr>
                <w:rFonts w:ascii="Courier New" w:eastAsia="Times New Roman" w:hAnsi="Courier New" w:cs="Courier New"/>
                <w:sz w:val="20"/>
              </w:rPr>
              <w:t>("Index");</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GET: /Question/Edit/5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Edit(</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 = </w:t>
            </w:r>
            <w:proofErr w:type="spellStart"/>
            <w:r w:rsidRPr="00E74A6D">
              <w:rPr>
                <w:rFonts w:ascii="Courier New" w:eastAsia="Times New Roman" w:hAnsi="Courier New" w:cs="Courier New"/>
                <w:sz w:val="20"/>
              </w:rPr>
              <w:t>qService.GetQuestion</w:t>
            </w:r>
            <w:proofErr w:type="spellEnd"/>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 new</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POST: /Question/Edit/5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lastRenderedPageBreak/>
              <w:t>        </w:t>
            </w:r>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HttpPost</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Edit(</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 xml:space="preserve">id, Question </w:t>
            </w:r>
            <w:proofErr w:type="spellStart"/>
            <w:r w:rsidRPr="00E74A6D">
              <w:rPr>
                <w:rFonts w:ascii="Courier New" w:eastAsia="Times New Roman" w:hAnsi="Courier New" w:cs="Courier New"/>
                <w:sz w:val="20"/>
              </w:rPr>
              <w:t>question</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TODO: Add update logic here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question.Id</w:t>
            </w:r>
            <w:proofErr w:type="spellEnd"/>
            <w:r w:rsidRPr="00E74A6D">
              <w:rPr>
                <w:rFonts w:ascii="Courier New" w:eastAsia="Times New Roman" w:hAnsi="Courier New" w:cs="Courier New"/>
                <w:sz w:val="20"/>
              </w:rPr>
              <w:t xml:space="preserve"> = 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qService.SaveQuestion</w:t>
            </w:r>
            <w:proofErr w:type="spellEnd"/>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RedirectToAction</w:t>
            </w:r>
            <w:proofErr w:type="spellEnd"/>
            <w:r w:rsidRPr="00E74A6D">
              <w:rPr>
                <w:rFonts w:ascii="Courier New" w:eastAsia="Times New Roman" w:hAnsi="Courier New" w:cs="Courier New"/>
                <w:sz w:val="20"/>
              </w:rPr>
              <w:t>("Index");</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GET: /Question/Delete/5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Delete(</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 = </w:t>
            </w:r>
            <w:proofErr w:type="spellStart"/>
            <w:r w:rsidRPr="00E74A6D">
              <w:rPr>
                <w:rFonts w:ascii="Courier New" w:eastAsia="Times New Roman" w:hAnsi="Courier New" w:cs="Courier New"/>
                <w:sz w:val="20"/>
              </w:rPr>
              <w:t>qService.GetQuestion</w:t>
            </w:r>
            <w:proofErr w:type="spellEnd"/>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question = new</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POST: /Question/Delete/5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HttpPost</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ActionResult</w:t>
            </w:r>
            <w:proofErr w:type="spellEnd"/>
            <w:r w:rsidRPr="00E74A6D">
              <w:rPr>
                <w:rFonts w:ascii="Courier New" w:eastAsia="Times New Roman" w:hAnsi="Courier New" w:cs="Courier New"/>
                <w:sz w:val="20"/>
              </w:rPr>
              <w:t xml:space="preserve"> Delete(</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 xml:space="preserve">id, </w:t>
            </w:r>
            <w:proofErr w:type="spellStart"/>
            <w:r w:rsidRPr="00E74A6D">
              <w:rPr>
                <w:rFonts w:ascii="Courier New" w:eastAsia="Times New Roman" w:hAnsi="Courier New" w:cs="Courier New"/>
                <w:sz w:val="20"/>
              </w:rPr>
              <w:t>FormCollection</w:t>
            </w:r>
            <w:proofErr w:type="spellEnd"/>
            <w:r w:rsidRPr="00E74A6D">
              <w:rPr>
                <w:rFonts w:ascii="Courier New" w:eastAsia="Times New Roman" w:hAnsi="Courier New" w:cs="Courier New"/>
                <w:sz w:val="20"/>
              </w:rPr>
              <w:t xml:space="preserve"> collection)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TODO: Add delete logic here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qService.DeleteQuestion</w:t>
            </w:r>
            <w:proofErr w:type="spellEnd"/>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RedirectToAction</w:t>
            </w:r>
            <w:proofErr w:type="spellEnd"/>
            <w:r w:rsidRPr="00E74A6D">
              <w:rPr>
                <w:rFonts w:ascii="Courier New" w:eastAsia="Times New Roman" w:hAnsi="Courier New" w:cs="Courier New"/>
                <w:sz w:val="20"/>
              </w:rPr>
              <w:t>("Index");</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View();</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390" w:line="240" w:lineRule="auto"/>
        <w:rPr>
          <w:ins w:id="22" w:author="Unknown"/>
          <w:rFonts w:ascii="Arial" w:eastAsia="Times New Roman" w:hAnsi="Arial" w:cs="Arial"/>
          <w:color w:val="444444"/>
          <w:sz w:val="24"/>
          <w:szCs w:val="24"/>
        </w:rPr>
      </w:pPr>
      <w:proofErr w:type="gramStart"/>
      <w:ins w:id="23" w:author="Unknown">
        <w:r w:rsidRPr="00E74A6D">
          <w:rPr>
            <w:rFonts w:ascii="Arial" w:eastAsia="Times New Roman" w:hAnsi="Arial" w:cs="Arial"/>
            <w:b/>
            <w:bCs/>
            <w:color w:val="444444"/>
            <w:sz w:val="24"/>
            <w:szCs w:val="24"/>
          </w:rPr>
          <w:lastRenderedPageBreak/>
          <w:t>Model :</w:t>
        </w:r>
        <w:proofErr w:type="gramEnd"/>
      </w:ins>
    </w:p>
    <w:tbl>
      <w:tblPr>
        <w:tblW w:w="12780" w:type="dxa"/>
        <w:tblCellMar>
          <w:left w:w="0" w:type="dxa"/>
          <w:right w:w="0" w:type="dxa"/>
        </w:tblCellMar>
        <w:tblLook w:val="04A0"/>
      </w:tblPr>
      <w:tblGrid>
        <w:gridCol w:w="810"/>
        <w:gridCol w:w="11970"/>
      </w:tblGrid>
      <w:tr w:rsidR="00E74A6D" w:rsidRPr="00E74A6D" w:rsidTr="00E74A6D">
        <w:tc>
          <w:tcPr>
            <w:tcW w:w="0" w:type="auto"/>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019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023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029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039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049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059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068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069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079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089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099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109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111</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112</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113</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114</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115</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116</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117</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118</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119</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121</w:t>
            </w:r>
          </w:p>
        </w:tc>
        <w:tc>
          <w:tcPr>
            <w:tcW w:w="11970" w:type="dxa"/>
            <w:vAlign w:val="center"/>
            <w:hideMark/>
          </w:tcPr>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lastRenderedPageBreak/>
              <w:t>using</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System;</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using</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System.Collections.Generic</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using</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System.Linq</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using</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System.Text</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using</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System.Web.Mvc</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using</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System.ComponentModel.DataAnnotations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namespace</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MyMvcApplication.Models</w:t>
            </w:r>
            <w:proofErr w:type="spellEnd"/>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class</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QuestionModels</w:t>
            </w:r>
            <w:proofErr w:type="spellEnd"/>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#region Services</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 xml:space="preserve">interface </w:t>
            </w:r>
            <w:proofErr w:type="spellStart"/>
            <w:r w:rsidRPr="00E74A6D">
              <w:rPr>
                <w:rFonts w:ascii="Courier New" w:eastAsia="Times New Roman" w:hAnsi="Courier New" w:cs="Courier New"/>
                <w:sz w:val="20"/>
              </w:rPr>
              <w:t>IQuestionService</w:t>
            </w:r>
            <w:proofErr w:type="spellEnd"/>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ValidateQuestion</w:t>
            </w:r>
            <w:proofErr w:type="spellEnd"/>
            <w:r w:rsidRPr="00E74A6D">
              <w:rPr>
                <w:rFonts w:ascii="Courier New" w:eastAsia="Times New Roman" w:hAnsi="Courier New" w:cs="Courier New"/>
                <w:sz w:val="20"/>
              </w:rPr>
              <w:t>(Question poll);</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CreateQuestion</w:t>
            </w:r>
            <w:proofErr w:type="spellEnd"/>
            <w:r w:rsidRPr="00E74A6D">
              <w:rPr>
                <w:rFonts w:ascii="Courier New" w:eastAsia="Times New Roman" w:hAnsi="Courier New" w:cs="Courier New"/>
                <w:sz w:val="20"/>
              </w:rPr>
              <w:t>(Question poll);</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List&lt;Question&gt; </w:t>
            </w:r>
            <w:proofErr w:type="spellStart"/>
            <w:r w:rsidRPr="00E74A6D">
              <w:rPr>
                <w:rFonts w:ascii="Courier New" w:eastAsia="Times New Roman" w:hAnsi="Courier New" w:cs="Courier New"/>
                <w:sz w:val="20"/>
              </w:rPr>
              <w:t>GetAllQuestions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 </w:t>
            </w:r>
            <w:proofErr w:type="spellStart"/>
            <w:r w:rsidRPr="00E74A6D">
              <w:rPr>
                <w:rFonts w:ascii="Courier New" w:eastAsia="Times New Roman" w:hAnsi="Courier New" w:cs="Courier New"/>
                <w:sz w:val="20"/>
              </w:rPr>
              <w:t>GetQuestion</w:t>
            </w:r>
            <w:proofErr w:type="spellEnd"/>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DeleteQuestion</w:t>
            </w:r>
            <w:proofErr w:type="spellEnd"/>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SaveQuestion</w:t>
            </w:r>
            <w:proofErr w:type="spellEnd"/>
            <w:r w:rsidRPr="00E74A6D">
              <w:rPr>
                <w:rFonts w:ascii="Courier New" w:eastAsia="Times New Roman" w:hAnsi="Courier New" w:cs="Courier New"/>
                <w:sz w:val="20"/>
              </w:rPr>
              <w:t>(Question poll);</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class</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QuestionService:IQuestionService</w:t>
            </w:r>
            <w:proofErr w:type="spellEnd"/>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lastRenderedPageBreak/>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private</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MPDataContext</w:t>
            </w:r>
            <w:proofErr w:type="spellEnd"/>
            <w:r w:rsidRPr="00E74A6D">
              <w:rPr>
                <w:rFonts w:ascii="Courier New" w:eastAsia="Times New Roman" w:hAnsi="Courier New" w:cs="Courier New"/>
                <w:sz w:val="20"/>
              </w:rPr>
              <w:t xml:space="preserve"> </w:t>
            </w:r>
            <w:proofErr w:type="spellStart"/>
            <w:r w:rsidRPr="00E74A6D">
              <w:rPr>
                <w:rFonts w:ascii="Courier New" w:eastAsia="Times New Roman" w:hAnsi="Courier New" w:cs="Courier New"/>
                <w:sz w:val="20"/>
              </w:rPr>
              <w:t>qDB</w:t>
            </w:r>
            <w:proofErr w:type="spellEnd"/>
            <w:r w:rsidRPr="00E74A6D">
              <w:rPr>
                <w:rFonts w:ascii="Courier New" w:eastAsia="Times New Roman" w:hAnsi="Courier New" w:cs="Courier New"/>
                <w:sz w:val="20"/>
              </w:rPr>
              <w:t xml:space="preserve">;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QuestionService</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qDB</w:t>
            </w:r>
            <w:proofErr w:type="spellEnd"/>
            <w:r w:rsidRPr="00E74A6D">
              <w:rPr>
                <w:rFonts w:ascii="Courier New" w:eastAsia="Times New Roman" w:hAnsi="Courier New" w:cs="Courier New"/>
                <w:sz w:val="20"/>
              </w:rPr>
              <w:t xml:space="preserve"> = new</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MPDataContext</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#region </w:t>
            </w:r>
            <w:proofErr w:type="spellStart"/>
            <w:r w:rsidRPr="00E74A6D">
              <w:rPr>
                <w:rFonts w:ascii="Courier New" w:eastAsia="Times New Roman" w:hAnsi="Courier New" w:cs="Courier New"/>
                <w:sz w:val="20"/>
              </w:rPr>
              <w:t>IQuestionService</w:t>
            </w:r>
            <w:proofErr w:type="spellEnd"/>
            <w:r w:rsidRPr="00E74A6D">
              <w:rPr>
                <w:rFonts w:ascii="Courier New" w:eastAsia="Times New Roman" w:hAnsi="Courier New" w:cs="Courier New"/>
                <w:sz w:val="20"/>
              </w:rPr>
              <w:t xml:space="preserve"> Members</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ValidateQuestion</w:t>
            </w:r>
            <w:proofErr w:type="spellEnd"/>
            <w:r w:rsidRPr="00E74A6D">
              <w:rPr>
                <w:rFonts w:ascii="Courier New" w:eastAsia="Times New Roman" w:hAnsi="Courier New" w:cs="Courier New"/>
                <w:sz w:val="20"/>
              </w:rPr>
              <w:t xml:space="preserve">(Question </w:t>
            </w:r>
            <w:proofErr w:type="spellStart"/>
            <w:r w:rsidRPr="00E74A6D">
              <w:rPr>
                <w:rFonts w:ascii="Courier New" w:eastAsia="Times New Roman" w:hAnsi="Courier New" w:cs="Courier New"/>
                <w:sz w:val="20"/>
              </w:rPr>
              <w:t>tQuestion</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if</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tQuestion.Title.Length</w:t>
            </w:r>
            <w:proofErr w:type="spellEnd"/>
            <w:r w:rsidRPr="00E74A6D">
              <w:rPr>
                <w:rFonts w:ascii="Courier New" w:eastAsia="Times New Roman" w:hAnsi="Courier New" w:cs="Courier New"/>
                <w:sz w:val="20"/>
              </w:rPr>
              <w:t xml:space="preserve"> &lt;= 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false;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if</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tQuestion.Details.Length</w:t>
            </w:r>
            <w:proofErr w:type="spellEnd"/>
            <w:r w:rsidRPr="00E74A6D">
              <w:rPr>
                <w:rFonts w:ascii="Courier New" w:eastAsia="Times New Roman" w:hAnsi="Courier New" w:cs="Courier New"/>
                <w:sz w:val="20"/>
              </w:rPr>
              <w:t xml:space="preserve"> &lt;= 0)</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false;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true;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CreateQuestion</w:t>
            </w:r>
            <w:proofErr w:type="spellEnd"/>
            <w:r w:rsidRPr="00E74A6D">
              <w:rPr>
                <w:rFonts w:ascii="Courier New" w:eastAsia="Times New Roman" w:hAnsi="Courier New" w:cs="Courier New"/>
                <w:sz w:val="20"/>
              </w:rPr>
              <w:t xml:space="preserve">(Question </w:t>
            </w:r>
            <w:proofErr w:type="spellStart"/>
            <w:r w:rsidRPr="00E74A6D">
              <w:rPr>
                <w:rFonts w:ascii="Courier New" w:eastAsia="Times New Roman" w:hAnsi="Courier New" w:cs="Courier New"/>
                <w:sz w:val="20"/>
              </w:rPr>
              <w:t>tQestion</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qDB.Questions.InsertOnSubmit</w:t>
            </w:r>
            <w:proofErr w:type="spellEnd"/>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tQestion</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qDB.SubmitChanges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true;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false;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 xml:space="preserve">List&lt;Question&gt; </w:t>
            </w:r>
            <w:proofErr w:type="spellStart"/>
            <w:r w:rsidRPr="00E74A6D">
              <w:rPr>
                <w:rFonts w:ascii="Courier New" w:eastAsia="Times New Roman" w:hAnsi="Courier New" w:cs="Courier New"/>
                <w:sz w:val="20"/>
              </w:rPr>
              <w:t>GetAllQuestions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qDB.Questions.ToList</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 xml:space="preserve">Question </w:t>
            </w:r>
            <w:proofErr w:type="spellStart"/>
            <w:r w:rsidRPr="00E74A6D">
              <w:rPr>
                <w:rFonts w:ascii="Courier New" w:eastAsia="Times New Roman" w:hAnsi="Courier New" w:cs="Courier New"/>
                <w:sz w:val="20"/>
              </w:rPr>
              <w:t>GetQuestion</w:t>
            </w:r>
            <w:proofErr w:type="spellEnd"/>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qDB.Questions.Single</w:t>
            </w:r>
            <w:proofErr w:type="spellEnd"/>
            <w:r w:rsidRPr="00E74A6D">
              <w:rPr>
                <w:rFonts w:ascii="Courier New" w:eastAsia="Times New Roman" w:hAnsi="Courier New" w:cs="Courier New"/>
                <w:sz w:val="20"/>
              </w:rPr>
              <w:t xml:space="preserve">(q =&gt; </w:t>
            </w:r>
            <w:proofErr w:type="spellStart"/>
            <w:r w:rsidRPr="00E74A6D">
              <w:rPr>
                <w:rFonts w:ascii="Courier New" w:eastAsia="Times New Roman" w:hAnsi="Courier New" w:cs="Courier New"/>
                <w:sz w:val="20"/>
              </w:rPr>
              <w:t>q.Id</w:t>
            </w:r>
            <w:proofErr w:type="spellEnd"/>
            <w:r w:rsidRPr="00E74A6D">
              <w:rPr>
                <w:rFonts w:ascii="Courier New" w:eastAsia="Times New Roman" w:hAnsi="Courier New" w:cs="Courier New"/>
                <w:sz w:val="20"/>
              </w:rPr>
              <w:t xml:space="preserve"> == 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DeleteQuestion</w:t>
            </w:r>
            <w:proofErr w:type="spellEnd"/>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int</w:t>
            </w:r>
            <w:proofErr w:type="spellEnd"/>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 question = </w:t>
            </w:r>
            <w:proofErr w:type="spellStart"/>
            <w:r w:rsidRPr="00E74A6D">
              <w:rPr>
                <w:rFonts w:ascii="Courier New" w:eastAsia="Times New Roman" w:hAnsi="Courier New" w:cs="Courier New"/>
                <w:sz w:val="20"/>
              </w:rPr>
              <w:t>qDB.Questions.Single</w:t>
            </w:r>
            <w:proofErr w:type="spellEnd"/>
            <w:r w:rsidRPr="00E74A6D">
              <w:rPr>
                <w:rFonts w:ascii="Courier New" w:eastAsia="Times New Roman" w:hAnsi="Courier New" w:cs="Courier New"/>
                <w:sz w:val="20"/>
              </w:rPr>
              <w:t xml:space="preserve">(q =&gt; </w:t>
            </w:r>
            <w:proofErr w:type="spellStart"/>
            <w:r w:rsidRPr="00E74A6D">
              <w:rPr>
                <w:rFonts w:ascii="Courier New" w:eastAsia="Times New Roman" w:hAnsi="Courier New" w:cs="Courier New"/>
                <w:sz w:val="20"/>
              </w:rPr>
              <w:t>q.Id</w:t>
            </w:r>
            <w:proofErr w:type="spellEnd"/>
            <w:r w:rsidRPr="00E74A6D">
              <w:rPr>
                <w:rFonts w:ascii="Courier New" w:eastAsia="Times New Roman" w:hAnsi="Courier New" w:cs="Courier New"/>
                <w:sz w:val="20"/>
              </w:rPr>
              <w:t xml:space="preserve"> == 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qDB.Questions.DeleteOnSubmit</w:t>
            </w:r>
            <w:proofErr w:type="spellEnd"/>
            <w:r w:rsidRPr="00E74A6D">
              <w:rPr>
                <w:rFonts w:ascii="Courier New" w:eastAsia="Times New Roman" w:hAnsi="Courier New" w:cs="Courier New"/>
                <w:sz w:val="20"/>
              </w:rPr>
              <w:t>(question);</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qDB.SubmitChanges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true;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lastRenderedPageBreak/>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false;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bool</w:t>
            </w:r>
            <w:proofErr w:type="spellEnd"/>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SaveQuestion</w:t>
            </w:r>
            <w:proofErr w:type="spellEnd"/>
            <w:r w:rsidRPr="00E74A6D">
              <w:rPr>
                <w:rFonts w:ascii="Courier New" w:eastAsia="Times New Roman" w:hAnsi="Courier New" w:cs="Courier New"/>
                <w:sz w:val="20"/>
              </w:rPr>
              <w:t xml:space="preserve">(Question </w:t>
            </w:r>
            <w:proofErr w:type="spellStart"/>
            <w:r w:rsidRPr="00E74A6D">
              <w:rPr>
                <w:rFonts w:ascii="Courier New" w:eastAsia="Times New Roman" w:hAnsi="Courier New" w:cs="Courier New"/>
                <w:sz w:val="20"/>
              </w:rPr>
              <w:t>tQestion</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try</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Question question = </w:t>
            </w:r>
            <w:proofErr w:type="spellStart"/>
            <w:r w:rsidRPr="00E74A6D">
              <w:rPr>
                <w:rFonts w:ascii="Courier New" w:eastAsia="Times New Roman" w:hAnsi="Courier New" w:cs="Courier New"/>
                <w:sz w:val="20"/>
              </w:rPr>
              <w:t>qDB.Questions.Single</w:t>
            </w:r>
            <w:proofErr w:type="spellEnd"/>
            <w:r w:rsidRPr="00E74A6D">
              <w:rPr>
                <w:rFonts w:ascii="Courier New" w:eastAsia="Times New Roman" w:hAnsi="Courier New" w:cs="Courier New"/>
                <w:sz w:val="20"/>
              </w:rPr>
              <w:t xml:space="preserve">(q =&gt; </w:t>
            </w:r>
            <w:proofErr w:type="spellStart"/>
            <w:r w:rsidRPr="00E74A6D">
              <w:rPr>
                <w:rFonts w:ascii="Courier New" w:eastAsia="Times New Roman" w:hAnsi="Courier New" w:cs="Courier New"/>
                <w:sz w:val="20"/>
              </w:rPr>
              <w:t>q.Id</w:t>
            </w:r>
            <w:proofErr w:type="spellEnd"/>
            <w:r w:rsidRPr="00E74A6D">
              <w:rPr>
                <w:rFonts w:ascii="Courier New" w:eastAsia="Times New Roman" w:hAnsi="Courier New" w:cs="Courier New"/>
                <w:sz w:val="20"/>
              </w:rPr>
              <w:t xml:space="preserve"> == </w:t>
            </w:r>
            <w:proofErr w:type="spellStart"/>
            <w:r w:rsidRPr="00E74A6D">
              <w:rPr>
                <w:rFonts w:ascii="Courier New" w:eastAsia="Times New Roman" w:hAnsi="Courier New" w:cs="Courier New"/>
                <w:sz w:val="20"/>
              </w:rPr>
              <w:t>tQestion.Id</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question.Details</w:t>
            </w:r>
            <w:proofErr w:type="spellEnd"/>
            <w:r w:rsidRPr="00E74A6D">
              <w:rPr>
                <w:rFonts w:ascii="Courier New" w:eastAsia="Times New Roman" w:hAnsi="Courier New" w:cs="Courier New"/>
                <w:sz w:val="20"/>
              </w:rPr>
              <w:t xml:space="preserve"> = </w:t>
            </w:r>
            <w:proofErr w:type="spellStart"/>
            <w:r w:rsidRPr="00E74A6D">
              <w:rPr>
                <w:rFonts w:ascii="Courier New" w:eastAsia="Times New Roman" w:hAnsi="Courier New" w:cs="Courier New"/>
                <w:sz w:val="20"/>
              </w:rPr>
              <w:t>tQestion.Details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question.Title</w:t>
            </w:r>
            <w:proofErr w:type="spellEnd"/>
            <w:r w:rsidRPr="00E74A6D">
              <w:rPr>
                <w:rFonts w:ascii="Courier New" w:eastAsia="Times New Roman" w:hAnsi="Courier New" w:cs="Courier New"/>
                <w:sz w:val="20"/>
              </w:rPr>
              <w:t xml:space="preserve"> = </w:t>
            </w:r>
            <w:proofErr w:type="spellStart"/>
            <w:r w:rsidRPr="00E74A6D">
              <w:rPr>
                <w:rFonts w:ascii="Courier New" w:eastAsia="Times New Roman" w:hAnsi="Courier New" w:cs="Courier New"/>
                <w:sz w:val="20"/>
              </w:rPr>
              <w:t>tQestion.Title</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proofErr w:type="spellStart"/>
            <w:r w:rsidRPr="00E74A6D">
              <w:rPr>
                <w:rFonts w:ascii="Courier New" w:eastAsia="Times New Roman" w:hAnsi="Courier New" w:cs="Courier New"/>
                <w:sz w:val="20"/>
              </w:rPr>
              <w:t>qDB.SubmitChanges</w:t>
            </w:r>
            <w:proofErr w:type="spellEnd"/>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true;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catch</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return</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false;</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endregion</w:t>
            </w:r>
            <w:proofErr w:type="spellEnd"/>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endregion</w:t>
            </w:r>
            <w:proofErr w:type="spellEnd"/>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Times New Roman" w:eastAsia="Times New Roman" w:hAnsi="Times New Roman" w:cs="Times New Roman"/>
                <w:sz w:val="24"/>
                <w:szCs w:val="24"/>
              </w:rPr>
              <w: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 xml:space="preserve">#region </w:t>
            </w:r>
            <w:proofErr w:type="spellStart"/>
            <w:r w:rsidRPr="00E74A6D">
              <w:rPr>
                <w:rFonts w:ascii="Courier New" w:eastAsia="Times New Roman" w:hAnsi="Courier New" w:cs="Courier New"/>
                <w:sz w:val="20"/>
              </w:rPr>
              <w:t>ValidationClasses</w:t>
            </w:r>
            <w:proofErr w:type="spellEnd"/>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[Bind(Exclude="Id")]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class</w:t>
            </w:r>
            <w:r w:rsidRPr="00E74A6D">
              <w:rPr>
                <w:rFonts w:ascii="Times New Roman" w:eastAsia="Times New Roman" w:hAnsi="Times New Roman" w:cs="Times New Roman"/>
                <w:sz w:val="24"/>
                <w:szCs w:val="24"/>
              </w:rPr>
              <w:t xml:space="preserve"> </w:t>
            </w:r>
            <w:proofErr w:type="spellStart"/>
            <w:r w:rsidRPr="00E74A6D">
              <w:rPr>
                <w:rFonts w:ascii="Courier New" w:eastAsia="Times New Roman" w:hAnsi="Courier New" w:cs="Courier New"/>
                <w:sz w:val="20"/>
              </w:rPr>
              <w:t>QuestionValidation</w:t>
            </w:r>
            <w:proofErr w:type="spellEnd"/>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[Required(</w:t>
            </w:r>
            <w:proofErr w:type="spellStart"/>
            <w:r w:rsidRPr="00E74A6D">
              <w:rPr>
                <w:rFonts w:ascii="Courier New" w:eastAsia="Times New Roman" w:hAnsi="Courier New" w:cs="Courier New"/>
                <w:sz w:val="20"/>
              </w:rPr>
              <w:t>ErrorMessage</w:t>
            </w:r>
            <w:proofErr w:type="spellEnd"/>
            <w:r w:rsidRPr="00E74A6D">
              <w:rPr>
                <w:rFonts w:ascii="Courier New" w:eastAsia="Times New Roman" w:hAnsi="Courier New" w:cs="Courier New"/>
                <w:sz w:val="20"/>
              </w:rPr>
              <w:t>="Title Required")]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string Title { get; set;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[Required(</w:t>
            </w:r>
            <w:proofErr w:type="spellStart"/>
            <w:r w:rsidRPr="00E74A6D">
              <w:rPr>
                <w:rFonts w:ascii="Courier New" w:eastAsia="Times New Roman" w:hAnsi="Courier New" w:cs="Courier New"/>
                <w:sz w:val="20"/>
              </w:rPr>
              <w:t>ErrorMessage</w:t>
            </w:r>
            <w:proofErr w:type="spellEnd"/>
            <w:r w:rsidRPr="00E74A6D">
              <w:rPr>
                <w:rFonts w:ascii="Courier New" w:eastAsia="Times New Roman" w:hAnsi="Courier New" w:cs="Courier New"/>
                <w:sz w:val="20"/>
              </w:rPr>
              <w:t xml:space="preserve"> = "Description Required")]</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public</w:t>
            </w:r>
            <w:r w:rsidRPr="00E74A6D">
              <w:rPr>
                <w:rFonts w:ascii="Times New Roman" w:eastAsia="Times New Roman" w:hAnsi="Times New Roman" w:cs="Times New Roman"/>
                <w:sz w:val="24"/>
                <w:szCs w:val="24"/>
              </w:rPr>
              <w:t xml:space="preserve"> </w:t>
            </w:r>
            <w:r w:rsidRPr="00E74A6D">
              <w:rPr>
                <w:rFonts w:ascii="Courier New" w:eastAsia="Times New Roman" w:hAnsi="Courier New" w:cs="Courier New"/>
                <w:sz w:val="20"/>
              </w:rPr>
              <w:t>string Details { get; set; }</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roofErr w:type="spellStart"/>
            <w:r w:rsidRPr="00E74A6D">
              <w:rPr>
                <w:rFonts w:ascii="Courier New" w:eastAsia="Times New Roman" w:hAnsi="Courier New" w:cs="Courier New"/>
                <w:sz w:val="20"/>
              </w:rPr>
              <w:t>endregion</w:t>
            </w:r>
            <w:proofErr w:type="spellEnd"/>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color w:val="DDDDDD"/>
                <w:sz w:val="20"/>
              </w:rPr>
              <w:t>    </w:t>
            </w:r>
            <w:r w:rsidRPr="00E74A6D">
              <w:rPr>
                <w:rFonts w:ascii="Courier New" w:eastAsia="Times New Roman" w:hAnsi="Courier New" w:cs="Courier New"/>
                <w:sz w:val="20"/>
              </w:rPr>
              <w:t>}</w:t>
            </w:r>
          </w:p>
          <w:p w:rsidR="00E74A6D" w:rsidRPr="00E74A6D" w:rsidRDefault="00E74A6D" w:rsidP="00E74A6D">
            <w:pPr>
              <w:spacing w:after="0" w:line="240" w:lineRule="auto"/>
              <w:rPr>
                <w:rFonts w:ascii="Times New Roman" w:eastAsia="Times New Roman" w:hAnsi="Times New Roman" w:cs="Times New Roman"/>
                <w:sz w:val="24"/>
                <w:szCs w:val="24"/>
              </w:rPr>
            </w:pPr>
            <w:r w:rsidRPr="00E74A6D">
              <w:rPr>
                <w:rFonts w:ascii="Courier New" w:eastAsia="Times New Roman" w:hAnsi="Courier New" w:cs="Courier New"/>
                <w:sz w:val="20"/>
              </w:rPr>
              <w:t>}</w:t>
            </w:r>
          </w:p>
        </w:tc>
      </w:tr>
    </w:tbl>
    <w:p w:rsidR="00E74A6D" w:rsidRPr="00E74A6D" w:rsidRDefault="00E74A6D" w:rsidP="00E74A6D">
      <w:pPr>
        <w:shd w:val="clear" w:color="auto" w:fill="FFFFFF"/>
        <w:spacing w:after="390" w:line="240" w:lineRule="auto"/>
        <w:rPr>
          <w:ins w:id="24" w:author="Unknown"/>
          <w:rFonts w:ascii="Arial" w:eastAsia="Times New Roman" w:hAnsi="Arial" w:cs="Arial"/>
          <w:color w:val="444444"/>
          <w:sz w:val="24"/>
          <w:szCs w:val="24"/>
        </w:rPr>
      </w:pPr>
      <w:ins w:id="25" w:author="Unknown">
        <w:r w:rsidRPr="00E74A6D">
          <w:rPr>
            <w:rFonts w:ascii="Arial" w:eastAsia="Times New Roman" w:hAnsi="Arial" w:cs="Arial"/>
            <w:color w:val="444444"/>
            <w:sz w:val="24"/>
            <w:szCs w:val="24"/>
          </w:rPr>
          <w:lastRenderedPageBreak/>
          <w:t xml:space="preserve">Hope this tutorial on asp.net mvc3 and </w:t>
        </w:r>
        <w:proofErr w:type="spellStart"/>
        <w:r w:rsidRPr="00E74A6D">
          <w:rPr>
            <w:rFonts w:ascii="Arial" w:eastAsia="Times New Roman" w:hAnsi="Arial" w:cs="Arial"/>
            <w:color w:val="444444"/>
            <w:sz w:val="24"/>
            <w:szCs w:val="24"/>
          </w:rPr>
          <w:t>linq</w:t>
        </w:r>
        <w:proofErr w:type="spellEnd"/>
        <w:r w:rsidRPr="00E74A6D">
          <w:rPr>
            <w:rFonts w:ascii="Arial" w:eastAsia="Times New Roman" w:hAnsi="Arial" w:cs="Arial"/>
            <w:color w:val="444444"/>
            <w:sz w:val="24"/>
            <w:szCs w:val="24"/>
          </w:rPr>
          <w:t xml:space="preserve"> with razor template easier is helpful to you and now easy for you to do as your home </w:t>
        </w:r>
        <w:proofErr w:type="gramStart"/>
        <w:r w:rsidRPr="00E74A6D">
          <w:rPr>
            <w:rFonts w:ascii="Arial" w:eastAsia="Times New Roman" w:hAnsi="Arial" w:cs="Arial"/>
            <w:color w:val="444444"/>
            <w:sz w:val="24"/>
            <w:szCs w:val="24"/>
          </w:rPr>
          <w:t>practice </w:t>
        </w:r>
        <w:r w:rsidRPr="00E74A6D">
          <w:rPr>
            <w:rFonts w:ascii="Arial" w:eastAsia="Times New Roman" w:hAnsi="Arial" w:cs="Arial"/>
            <w:color w:val="444444"/>
            <w:sz w:val="24"/>
            <w:szCs w:val="24"/>
          </w:rPr>
          <w:fldChar w:fldCharType="begin"/>
        </w:r>
        <w:proofErr w:type="gramEnd"/>
        <w:r w:rsidRPr="00E74A6D">
          <w:rPr>
            <w:rFonts w:ascii="Arial" w:eastAsia="Times New Roman" w:hAnsi="Arial" w:cs="Arial"/>
            <w:color w:val="444444"/>
            <w:sz w:val="24"/>
            <w:szCs w:val="24"/>
          </w:rPr>
          <w:instrText xml:space="preserve"> INCLUDEPICTURE "https://s.w.org/images/core/emoji/2.2.1/svg/1f600.svg" \* MERGEFORMATINET </w:instrText>
        </w:r>
      </w:ins>
      <w:r w:rsidRPr="00E74A6D">
        <w:rPr>
          <w:rFonts w:ascii="Arial" w:eastAsia="Times New Roman" w:hAnsi="Arial" w:cs="Arial"/>
          <w:color w:val="444444"/>
          <w:sz w:val="24"/>
          <w:szCs w:val="24"/>
        </w:rPr>
        <w:fldChar w:fldCharType="separate"/>
      </w:r>
      <w:r w:rsidRPr="00E74A6D">
        <w:rPr>
          <w:rFonts w:ascii="Arial" w:eastAsia="Times New Roman" w:hAnsi="Arial" w:cs="Arial"/>
          <w:color w:val="444444"/>
          <w:sz w:val="24"/>
          <w:szCs w:val="24"/>
        </w:rPr>
        <w:pict>
          <v:shape id="_x0000_i1027" type="#_x0000_t75" alt="😀" style="width:24pt;height:24pt"/>
        </w:pict>
      </w:r>
      <w:ins w:id="26" w:author="Unknown">
        <w:r w:rsidRPr="00E74A6D">
          <w:rPr>
            <w:rFonts w:ascii="Arial" w:eastAsia="Times New Roman" w:hAnsi="Arial" w:cs="Arial"/>
            <w:color w:val="444444"/>
            <w:sz w:val="24"/>
            <w:szCs w:val="24"/>
          </w:rPr>
          <w:fldChar w:fldCharType="end"/>
        </w:r>
        <w:r w:rsidRPr="00E74A6D">
          <w:rPr>
            <w:rFonts w:ascii="Arial" w:eastAsia="Times New Roman" w:hAnsi="Arial" w:cs="Arial"/>
            <w:color w:val="444444"/>
            <w:sz w:val="24"/>
            <w:szCs w:val="24"/>
          </w:rPr>
          <w:t> . Let me know if anything isn’t clear enough by commenting below. Happy coding </w:t>
        </w:r>
        <w:r w:rsidRPr="00E74A6D">
          <w:rPr>
            <w:rFonts w:ascii="Arial" w:eastAsia="Times New Roman" w:hAnsi="Arial" w:cs="Arial"/>
            <w:color w:val="444444"/>
            <w:sz w:val="24"/>
            <w:szCs w:val="24"/>
          </w:rPr>
          <w:fldChar w:fldCharType="begin"/>
        </w:r>
        <w:r w:rsidRPr="00E74A6D">
          <w:rPr>
            <w:rFonts w:ascii="Arial" w:eastAsia="Times New Roman" w:hAnsi="Arial" w:cs="Arial"/>
            <w:color w:val="444444"/>
            <w:sz w:val="24"/>
            <w:szCs w:val="24"/>
          </w:rPr>
          <w:instrText xml:space="preserve"> INCLUDEPICTURE "https://s.w.org/images/core/emoji/2.2.1/svg/1f642.svg" \* MERGEFORMATINET </w:instrText>
        </w:r>
      </w:ins>
      <w:r w:rsidRPr="00E74A6D">
        <w:rPr>
          <w:rFonts w:ascii="Arial" w:eastAsia="Times New Roman" w:hAnsi="Arial" w:cs="Arial"/>
          <w:color w:val="444444"/>
          <w:sz w:val="24"/>
          <w:szCs w:val="24"/>
        </w:rPr>
        <w:fldChar w:fldCharType="separate"/>
      </w:r>
      <w:r w:rsidRPr="00E74A6D">
        <w:rPr>
          <w:rFonts w:ascii="Arial" w:eastAsia="Times New Roman" w:hAnsi="Arial" w:cs="Arial"/>
          <w:color w:val="444444"/>
          <w:sz w:val="24"/>
          <w:szCs w:val="24"/>
        </w:rPr>
        <w:pict>
          <v:shape id="_x0000_i1028" type="#_x0000_t75" alt="🙂" style="width:24pt;height:24pt"/>
        </w:pict>
      </w:r>
      <w:ins w:id="27" w:author="Unknown">
        <w:r w:rsidRPr="00E74A6D">
          <w:rPr>
            <w:rFonts w:ascii="Arial" w:eastAsia="Times New Roman" w:hAnsi="Arial" w:cs="Arial"/>
            <w:color w:val="444444"/>
            <w:sz w:val="24"/>
            <w:szCs w:val="24"/>
          </w:rPr>
          <w:fldChar w:fldCharType="end"/>
        </w:r>
      </w:ins>
    </w:p>
    <w:p w:rsidR="00CF56F8" w:rsidRDefault="00CF56F8"/>
    <w:sectPr w:rsidR="00CF56F8" w:rsidSect="00CF5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4A6D"/>
    <w:rsid w:val="00CF56F8"/>
    <w:rsid w:val="00E74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F8"/>
  </w:style>
  <w:style w:type="paragraph" w:styleId="Heading2">
    <w:name w:val="heading 2"/>
    <w:basedOn w:val="Normal"/>
    <w:link w:val="Heading2Char"/>
    <w:uiPriority w:val="9"/>
    <w:qFormat/>
    <w:rsid w:val="00E74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A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4A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4A6D"/>
    <w:rPr>
      <w:color w:val="0000FF"/>
      <w:u w:val="single"/>
    </w:rPr>
  </w:style>
  <w:style w:type="character" w:styleId="FollowedHyperlink">
    <w:name w:val="FollowedHyperlink"/>
    <w:basedOn w:val="DefaultParagraphFont"/>
    <w:uiPriority w:val="99"/>
    <w:semiHidden/>
    <w:unhideWhenUsed/>
    <w:rsid w:val="00E74A6D"/>
    <w:rPr>
      <w:color w:val="800080"/>
      <w:u w:val="single"/>
    </w:rPr>
  </w:style>
  <w:style w:type="character" w:styleId="HTMLCode">
    <w:name w:val="HTML Code"/>
    <w:basedOn w:val="DefaultParagraphFont"/>
    <w:uiPriority w:val="99"/>
    <w:semiHidden/>
    <w:unhideWhenUsed/>
    <w:rsid w:val="00E74A6D"/>
    <w:rPr>
      <w:rFonts w:ascii="Courier New" w:eastAsia="Times New Roman" w:hAnsi="Courier New" w:cs="Courier New"/>
      <w:sz w:val="20"/>
      <w:szCs w:val="20"/>
    </w:rPr>
  </w:style>
  <w:style w:type="character" w:styleId="Strong">
    <w:name w:val="Strong"/>
    <w:basedOn w:val="DefaultParagraphFont"/>
    <w:uiPriority w:val="22"/>
    <w:qFormat/>
    <w:rsid w:val="00E74A6D"/>
    <w:rPr>
      <w:b/>
      <w:bCs/>
    </w:rPr>
  </w:style>
  <w:style w:type="paragraph" w:styleId="BalloonText">
    <w:name w:val="Balloon Text"/>
    <w:basedOn w:val="Normal"/>
    <w:link w:val="BalloonTextChar"/>
    <w:uiPriority w:val="99"/>
    <w:semiHidden/>
    <w:unhideWhenUsed/>
    <w:rsid w:val="00E74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A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1660020">
      <w:bodyDiv w:val="1"/>
      <w:marLeft w:val="0"/>
      <w:marRight w:val="0"/>
      <w:marTop w:val="0"/>
      <w:marBottom w:val="0"/>
      <w:divBdr>
        <w:top w:val="none" w:sz="0" w:space="0" w:color="auto"/>
        <w:left w:val="none" w:sz="0" w:space="0" w:color="auto"/>
        <w:bottom w:val="none" w:sz="0" w:space="0" w:color="auto"/>
        <w:right w:val="none" w:sz="0" w:space="0" w:color="auto"/>
      </w:divBdr>
      <w:divsChild>
        <w:div w:id="604193413">
          <w:marLeft w:val="0"/>
          <w:marRight w:val="0"/>
          <w:marTop w:val="0"/>
          <w:marBottom w:val="0"/>
          <w:divBdr>
            <w:top w:val="none" w:sz="0" w:space="0" w:color="auto"/>
            <w:left w:val="none" w:sz="0" w:space="0" w:color="auto"/>
            <w:bottom w:val="none" w:sz="0" w:space="0" w:color="auto"/>
            <w:right w:val="none" w:sz="0" w:space="0" w:color="auto"/>
          </w:divBdr>
          <w:divsChild>
            <w:div w:id="1360080403">
              <w:marLeft w:val="0"/>
              <w:marRight w:val="0"/>
              <w:marTop w:val="0"/>
              <w:marBottom w:val="0"/>
              <w:divBdr>
                <w:top w:val="none" w:sz="0" w:space="0" w:color="auto"/>
                <w:left w:val="none" w:sz="0" w:space="0" w:color="auto"/>
                <w:bottom w:val="none" w:sz="0" w:space="0" w:color="auto"/>
                <w:right w:val="none" w:sz="0" w:space="0" w:color="auto"/>
              </w:divBdr>
              <w:divsChild>
                <w:div w:id="1097142074">
                  <w:marLeft w:val="0"/>
                  <w:marRight w:val="0"/>
                  <w:marTop w:val="0"/>
                  <w:marBottom w:val="0"/>
                  <w:divBdr>
                    <w:top w:val="none" w:sz="0" w:space="0" w:color="auto"/>
                    <w:left w:val="none" w:sz="0" w:space="0" w:color="auto"/>
                    <w:bottom w:val="none" w:sz="0" w:space="0" w:color="auto"/>
                    <w:right w:val="none" w:sz="0" w:space="0" w:color="auto"/>
                  </w:divBdr>
                </w:div>
                <w:div w:id="665673912">
                  <w:marLeft w:val="0"/>
                  <w:marRight w:val="0"/>
                  <w:marTop w:val="0"/>
                  <w:marBottom w:val="0"/>
                  <w:divBdr>
                    <w:top w:val="none" w:sz="0" w:space="0" w:color="auto"/>
                    <w:left w:val="none" w:sz="0" w:space="0" w:color="auto"/>
                    <w:bottom w:val="none" w:sz="0" w:space="0" w:color="auto"/>
                    <w:right w:val="none" w:sz="0" w:space="0" w:color="auto"/>
                  </w:divBdr>
                </w:div>
                <w:div w:id="619410903">
                  <w:marLeft w:val="0"/>
                  <w:marRight w:val="0"/>
                  <w:marTop w:val="0"/>
                  <w:marBottom w:val="0"/>
                  <w:divBdr>
                    <w:top w:val="none" w:sz="0" w:space="0" w:color="auto"/>
                    <w:left w:val="none" w:sz="0" w:space="0" w:color="auto"/>
                    <w:bottom w:val="none" w:sz="0" w:space="0" w:color="auto"/>
                    <w:right w:val="none" w:sz="0" w:space="0" w:color="auto"/>
                  </w:divBdr>
                </w:div>
                <w:div w:id="1590653337">
                  <w:marLeft w:val="0"/>
                  <w:marRight w:val="0"/>
                  <w:marTop w:val="0"/>
                  <w:marBottom w:val="0"/>
                  <w:divBdr>
                    <w:top w:val="none" w:sz="0" w:space="0" w:color="auto"/>
                    <w:left w:val="none" w:sz="0" w:space="0" w:color="auto"/>
                    <w:bottom w:val="none" w:sz="0" w:space="0" w:color="auto"/>
                    <w:right w:val="none" w:sz="0" w:space="0" w:color="auto"/>
                  </w:divBdr>
                </w:div>
                <w:div w:id="362286247">
                  <w:marLeft w:val="0"/>
                  <w:marRight w:val="0"/>
                  <w:marTop w:val="0"/>
                  <w:marBottom w:val="0"/>
                  <w:divBdr>
                    <w:top w:val="none" w:sz="0" w:space="0" w:color="auto"/>
                    <w:left w:val="none" w:sz="0" w:space="0" w:color="auto"/>
                    <w:bottom w:val="none" w:sz="0" w:space="0" w:color="auto"/>
                    <w:right w:val="none" w:sz="0" w:space="0" w:color="auto"/>
                  </w:divBdr>
                </w:div>
                <w:div w:id="10836578">
                  <w:marLeft w:val="0"/>
                  <w:marRight w:val="0"/>
                  <w:marTop w:val="0"/>
                  <w:marBottom w:val="0"/>
                  <w:divBdr>
                    <w:top w:val="none" w:sz="0" w:space="0" w:color="auto"/>
                    <w:left w:val="none" w:sz="0" w:space="0" w:color="auto"/>
                    <w:bottom w:val="none" w:sz="0" w:space="0" w:color="auto"/>
                    <w:right w:val="none" w:sz="0" w:space="0" w:color="auto"/>
                  </w:divBdr>
                </w:div>
                <w:div w:id="1914197488">
                  <w:marLeft w:val="0"/>
                  <w:marRight w:val="0"/>
                  <w:marTop w:val="0"/>
                  <w:marBottom w:val="0"/>
                  <w:divBdr>
                    <w:top w:val="none" w:sz="0" w:space="0" w:color="auto"/>
                    <w:left w:val="none" w:sz="0" w:space="0" w:color="auto"/>
                    <w:bottom w:val="none" w:sz="0" w:space="0" w:color="auto"/>
                    <w:right w:val="none" w:sz="0" w:space="0" w:color="auto"/>
                  </w:divBdr>
                </w:div>
                <w:div w:id="24603258">
                  <w:marLeft w:val="0"/>
                  <w:marRight w:val="0"/>
                  <w:marTop w:val="0"/>
                  <w:marBottom w:val="0"/>
                  <w:divBdr>
                    <w:top w:val="none" w:sz="0" w:space="0" w:color="auto"/>
                    <w:left w:val="none" w:sz="0" w:space="0" w:color="auto"/>
                    <w:bottom w:val="none" w:sz="0" w:space="0" w:color="auto"/>
                    <w:right w:val="none" w:sz="0" w:space="0" w:color="auto"/>
                  </w:divBdr>
                </w:div>
                <w:div w:id="1845053463">
                  <w:marLeft w:val="0"/>
                  <w:marRight w:val="0"/>
                  <w:marTop w:val="0"/>
                  <w:marBottom w:val="0"/>
                  <w:divBdr>
                    <w:top w:val="none" w:sz="0" w:space="0" w:color="auto"/>
                    <w:left w:val="none" w:sz="0" w:space="0" w:color="auto"/>
                    <w:bottom w:val="none" w:sz="0" w:space="0" w:color="auto"/>
                    <w:right w:val="none" w:sz="0" w:space="0" w:color="auto"/>
                  </w:divBdr>
                </w:div>
                <w:div w:id="1326975456">
                  <w:marLeft w:val="0"/>
                  <w:marRight w:val="0"/>
                  <w:marTop w:val="0"/>
                  <w:marBottom w:val="0"/>
                  <w:divBdr>
                    <w:top w:val="none" w:sz="0" w:space="0" w:color="auto"/>
                    <w:left w:val="none" w:sz="0" w:space="0" w:color="auto"/>
                    <w:bottom w:val="none" w:sz="0" w:space="0" w:color="auto"/>
                    <w:right w:val="none" w:sz="0" w:space="0" w:color="auto"/>
                  </w:divBdr>
                  <w:divsChild>
                    <w:div w:id="719284809">
                      <w:marLeft w:val="0"/>
                      <w:marRight w:val="0"/>
                      <w:marTop w:val="0"/>
                      <w:marBottom w:val="0"/>
                      <w:divBdr>
                        <w:top w:val="none" w:sz="0" w:space="0" w:color="auto"/>
                        <w:left w:val="none" w:sz="0" w:space="0" w:color="auto"/>
                        <w:bottom w:val="none" w:sz="0" w:space="0" w:color="auto"/>
                        <w:right w:val="none" w:sz="0" w:space="0" w:color="auto"/>
                      </w:divBdr>
                    </w:div>
                    <w:div w:id="119886184">
                      <w:marLeft w:val="0"/>
                      <w:marRight w:val="0"/>
                      <w:marTop w:val="0"/>
                      <w:marBottom w:val="0"/>
                      <w:divBdr>
                        <w:top w:val="none" w:sz="0" w:space="0" w:color="auto"/>
                        <w:left w:val="none" w:sz="0" w:space="0" w:color="auto"/>
                        <w:bottom w:val="none" w:sz="0" w:space="0" w:color="auto"/>
                        <w:right w:val="none" w:sz="0" w:space="0" w:color="auto"/>
                      </w:divBdr>
                    </w:div>
                    <w:div w:id="461459608">
                      <w:marLeft w:val="0"/>
                      <w:marRight w:val="0"/>
                      <w:marTop w:val="0"/>
                      <w:marBottom w:val="0"/>
                      <w:divBdr>
                        <w:top w:val="none" w:sz="0" w:space="0" w:color="auto"/>
                        <w:left w:val="none" w:sz="0" w:space="0" w:color="auto"/>
                        <w:bottom w:val="none" w:sz="0" w:space="0" w:color="auto"/>
                        <w:right w:val="none" w:sz="0" w:space="0" w:color="auto"/>
                      </w:divBdr>
                    </w:div>
                    <w:div w:id="1763062829">
                      <w:marLeft w:val="0"/>
                      <w:marRight w:val="0"/>
                      <w:marTop w:val="0"/>
                      <w:marBottom w:val="0"/>
                      <w:divBdr>
                        <w:top w:val="none" w:sz="0" w:space="0" w:color="auto"/>
                        <w:left w:val="none" w:sz="0" w:space="0" w:color="auto"/>
                        <w:bottom w:val="none" w:sz="0" w:space="0" w:color="auto"/>
                        <w:right w:val="none" w:sz="0" w:space="0" w:color="auto"/>
                      </w:divBdr>
                    </w:div>
                    <w:div w:id="786971706">
                      <w:marLeft w:val="0"/>
                      <w:marRight w:val="0"/>
                      <w:marTop w:val="0"/>
                      <w:marBottom w:val="0"/>
                      <w:divBdr>
                        <w:top w:val="none" w:sz="0" w:space="0" w:color="auto"/>
                        <w:left w:val="none" w:sz="0" w:space="0" w:color="auto"/>
                        <w:bottom w:val="none" w:sz="0" w:space="0" w:color="auto"/>
                        <w:right w:val="none" w:sz="0" w:space="0" w:color="auto"/>
                      </w:divBdr>
                    </w:div>
                    <w:div w:id="440422571">
                      <w:marLeft w:val="0"/>
                      <w:marRight w:val="0"/>
                      <w:marTop w:val="0"/>
                      <w:marBottom w:val="0"/>
                      <w:divBdr>
                        <w:top w:val="none" w:sz="0" w:space="0" w:color="auto"/>
                        <w:left w:val="none" w:sz="0" w:space="0" w:color="auto"/>
                        <w:bottom w:val="none" w:sz="0" w:space="0" w:color="auto"/>
                        <w:right w:val="none" w:sz="0" w:space="0" w:color="auto"/>
                      </w:divBdr>
                    </w:div>
                    <w:div w:id="1550262519">
                      <w:marLeft w:val="0"/>
                      <w:marRight w:val="0"/>
                      <w:marTop w:val="0"/>
                      <w:marBottom w:val="0"/>
                      <w:divBdr>
                        <w:top w:val="none" w:sz="0" w:space="0" w:color="auto"/>
                        <w:left w:val="none" w:sz="0" w:space="0" w:color="auto"/>
                        <w:bottom w:val="none" w:sz="0" w:space="0" w:color="auto"/>
                        <w:right w:val="none" w:sz="0" w:space="0" w:color="auto"/>
                      </w:divBdr>
                    </w:div>
                    <w:div w:id="786585945">
                      <w:marLeft w:val="0"/>
                      <w:marRight w:val="0"/>
                      <w:marTop w:val="0"/>
                      <w:marBottom w:val="0"/>
                      <w:divBdr>
                        <w:top w:val="none" w:sz="0" w:space="0" w:color="auto"/>
                        <w:left w:val="none" w:sz="0" w:space="0" w:color="auto"/>
                        <w:bottom w:val="none" w:sz="0" w:space="0" w:color="auto"/>
                        <w:right w:val="none" w:sz="0" w:space="0" w:color="auto"/>
                      </w:divBdr>
                    </w:div>
                    <w:div w:id="15124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24406">
          <w:marLeft w:val="0"/>
          <w:marRight w:val="0"/>
          <w:marTop w:val="0"/>
          <w:marBottom w:val="0"/>
          <w:divBdr>
            <w:top w:val="none" w:sz="0" w:space="0" w:color="auto"/>
            <w:left w:val="none" w:sz="0" w:space="0" w:color="auto"/>
            <w:bottom w:val="none" w:sz="0" w:space="0" w:color="auto"/>
            <w:right w:val="none" w:sz="0" w:space="0" w:color="auto"/>
          </w:divBdr>
          <w:divsChild>
            <w:div w:id="655374462">
              <w:marLeft w:val="0"/>
              <w:marRight w:val="0"/>
              <w:marTop w:val="0"/>
              <w:marBottom w:val="0"/>
              <w:divBdr>
                <w:top w:val="none" w:sz="0" w:space="0" w:color="auto"/>
                <w:left w:val="none" w:sz="0" w:space="0" w:color="auto"/>
                <w:bottom w:val="none" w:sz="0" w:space="0" w:color="auto"/>
                <w:right w:val="none" w:sz="0" w:space="0" w:color="auto"/>
              </w:divBdr>
              <w:divsChild>
                <w:div w:id="310643448">
                  <w:marLeft w:val="0"/>
                  <w:marRight w:val="0"/>
                  <w:marTop w:val="0"/>
                  <w:marBottom w:val="0"/>
                  <w:divBdr>
                    <w:top w:val="none" w:sz="0" w:space="0" w:color="auto"/>
                    <w:left w:val="none" w:sz="0" w:space="0" w:color="auto"/>
                    <w:bottom w:val="none" w:sz="0" w:space="0" w:color="auto"/>
                    <w:right w:val="none" w:sz="0" w:space="0" w:color="auto"/>
                  </w:divBdr>
                </w:div>
                <w:div w:id="1476146542">
                  <w:marLeft w:val="0"/>
                  <w:marRight w:val="0"/>
                  <w:marTop w:val="0"/>
                  <w:marBottom w:val="0"/>
                  <w:divBdr>
                    <w:top w:val="none" w:sz="0" w:space="0" w:color="auto"/>
                    <w:left w:val="none" w:sz="0" w:space="0" w:color="auto"/>
                    <w:bottom w:val="none" w:sz="0" w:space="0" w:color="auto"/>
                    <w:right w:val="none" w:sz="0" w:space="0" w:color="auto"/>
                  </w:divBdr>
                </w:div>
                <w:div w:id="1482162794">
                  <w:marLeft w:val="0"/>
                  <w:marRight w:val="0"/>
                  <w:marTop w:val="0"/>
                  <w:marBottom w:val="0"/>
                  <w:divBdr>
                    <w:top w:val="none" w:sz="0" w:space="0" w:color="auto"/>
                    <w:left w:val="none" w:sz="0" w:space="0" w:color="auto"/>
                    <w:bottom w:val="none" w:sz="0" w:space="0" w:color="auto"/>
                    <w:right w:val="none" w:sz="0" w:space="0" w:color="auto"/>
                  </w:divBdr>
                </w:div>
                <w:div w:id="482353304">
                  <w:marLeft w:val="0"/>
                  <w:marRight w:val="0"/>
                  <w:marTop w:val="0"/>
                  <w:marBottom w:val="0"/>
                  <w:divBdr>
                    <w:top w:val="none" w:sz="0" w:space="0" w:color="auto"/>
                    <w:left w:val="none" w:sz="0" w:space="0" w:color="auto"/>
                    <w:bottom w:val="none" w:sz="0" w:space="0" w:color="auto"/>
                    <w:right w:val="none" w:sz="0" w:space="0" w:color="auto"/>
                  </w:divBdr>
                </w:div>
                <w:div w:id="184945751">
                  <w:marLeft w:val="0"/>
                  <w:marRight w:val="0"/>
                  <w:marTop w:val="0"/>
                  <w:marBottom w:val="0"/>
                  <w:divBdr>
                    <w:top w:val="none" w:sz="0" w:space="0" w:color="auto"/>
                    <w:left w:val="none" w:sz="0" w:space="0" w:color="auto"/>
                    <w:bottom w:val="none" w:sz="0" w:space="0" w:color="auto"/>
                    <w:right w:val="none" w:sz="0" w:space="0" w:color="auto"/>
                  </w:divBdr>
                </w:div>
                <w:div w:id="1828668376">
                  <w:marLeft w:val="0"/>
                  <w:marRight w:val="0"/>
                  <w:marTop w:val="0"/>
                  <w:marBottom w:val="0"/>
                  <w:divBdr>
                    <w:top w:val="none" w:sz="0" w:space="0" w:color="auto"/>
                    <w:left w:val="none" w:sz="0" w:space="0" w:color="auto"/>
                    <w:bottom w:val="none" w:sz="0" w:space="0" w:color="auto"/>
                    <w:right w:val="none" w:sz="0" w:space="0" w:color="auto"/>
                  </w:divBdr>
                </w:div>
                <w:div w:id="1502547516">
                  <w:marLeft w:val="0"/>
                  <w:marRight w:val="0"/>
                  <w:marTop w:val="0"/>
                  <w:marBottom w:val="0"/>
                  <w:divBdr>
                    <w:top w:val="none" w:sz="0" w:space="0" w:color="auto"/>
                    <w:left w:val="none" w:sz="0" w:space="0" w:color="auto"/>
                    <w:bottom w:val="none" w:sz="0" w:space="0" w:color="auto"/>
                    <w:right w:val="none" w:sz="0" w:space="0" w:color="auto"/>
                  </w:divBdr>
                </w:div>
                <w:div w:id="296646270">
                  <w:marLeft w:val="0"/>
                  <w:marRight w:val="0"/>
                  <w:marTop w:val="0"/>
                  <w:marBottom w:val="0"/>
                  <w:divBdr>
                    <w:top w:val="none" w:sz="0" w:space="0" w:color="auto"/>
                    <w:left w:val="none" w:sz="0" w:space="0" w:color="auto"/>
                    <w:bottom w:val="none" w:sz="0" w:space="0" w:color="auto"/>
                    <w:right w:val="none" w:sz="0" w:space="0" w:color="auto"/>
                  </w:divBdr>
                </w:div>
                <w:div w:id="2099518016">
                  <w:marLeft w:val="0"/>
                  <w:marRight w:val="0"/>
                  <w:marTop w:val="0"/>
                  <w:marBottom w:val="0"/>
                  <w:divBdr>
                    <w:top w:val="none" w:sz="0" w:space="0" w:color="auto"/>
                    <w:left w:val="none" w:sz="0" w:space="0" w:color="auto"/>
                    <w:bottom w:val="none" w:sz="0" w:space="0" w:color="auto"/>
                    <w:right w:val="none" w:sz="0" w:space="0" w:color="auto"/>
                  </w:divBdr>
                </w:div>
                <w:div w:id="470245581">
                  <w:marLeft w:val="0"/>
                  <w:marRight w:val="0"/>
                  <w:marTop w:val="0"/>
                  <w:marBottom w:val="0"/>
                  <w:divBdr>
                    <w:top w:val="none" w:sz="0" w:space="0" w:color="auto"/>
                    <w:left w:val="none" w:sz="0" w:space="0" w:color="auto"/>
                    <w:bottom w:val="none" w:sz="0" w:space="0" w:color="auto"/>
                    <w:right w:val="none" w:sz="0" w:space="0" w:color="auto"/>
                  </w:divBdr>
                </w:div>
                <w:div w:id="804813917">
                  <w:marLeft w:val="0"/>
                  <w:marRight w:val="0"/>
                  <w:marTop w:val="0"/>
                  <w:marBottom w:val="0"/>
                  <w:divBdr>
                    <w:top w:val="none" w:sz="0" w:space="0" w:color="auto"/>
                    <w:left w:val="none" w:sz="0" w:space="0" w:color="auto"/>
                    <w:bottom w:val="none" w:sz="0" w:space="0" w:color="auto"/>
                    <w:right w:val="none" w:sz="0" w:space="0" w:color="auto"/>
                  </w:divBdr>
                  <w:divsChild>
                    <w:div w:id="817264756">
                      <w:marLeft w:val="0"/>
                      <w:marRight w:val="0"/>
                      <w:marTop w:val="0"/>
                      <w:marBottom w:val="0"/>
                      <w:divBdr>
                        <w:top w:val="none" w:sz="0" w:space="0" w:color="auto"/>
                        <w:left w:val="none" w:sz="0" w:space="0" w:color="auto"/>
                        <w:bottom w:val="none" w:sz="0" w:space="0" w:color="auto"/>
                        <w:right w:val="none" w:sz="0" w:space="0" w:color="auto"/>
                      </w:divBdr>
                    </w:div>
                    <w:div w:id="717168700">
                      <w:marLeft w:val="0"/>
                      <w:marRight w:val="0"/>
                      <w:marTop w:val="0"/>
                      <w:marBottom w:val="0"/>
                      <w:divBdr>
                        <w:top w:val="none" w:sz="0" w:space="0" w:color="auto"/>
                        <w:left w:val="none" w:sz="0" w:space="0" w:color="auto"/>
                        <w:bottom w:val="none" w:sz="0" w:space="0" w:color="auto"/>
                        <w:right w:val="none" w:sz="0" w:space="0" w:color="auto"/>
                      </w:divBdr>
                    </w:div>
                    <w:div w:id="767392299">
                      <w:marLeft w:val="0"/>
                      <w:marRight w:val="0"/>
                      <w:marTop w:val="0"/>
                      <w:marBottom w:val="0"/>
                      <w:divBdr>
                        <w:top w:val="none" w:sz="0" w:space="0" w:color="auto"/>
                        <w:left w:val="none" w:sz="0" w:space="0" w:color="auto"/>
                        <w:bottom w:val="none" w:sz="0" w:space="0" w:color="auto"/>
                        <w:right w:val="none" w:sz="0" w:space="0" w:color="auto"/>
                      </w:divBdr>
                    </w:div>
                    <w:div w:id="22248462">
                      <w:marLeft w:val="0"/>
                      <w:marRight w:val="0"/>
                      <w:marTop w:val="0"/>
                      <w:marBottom w:val="0"/>
                      <w:divBdr>
                        <w:top w:val="none" w:sz="0" w:space="0" w:color="auto"/>
                        <w:left w:val="none" w:sz="0" w:space="0" w:color="auto"/>
                        <w:bottom w:val="none" w:sz="0" w:space="0" w:color="auto"/>
                        <w:right w:val="none" w:sz="0" w:space="0" w:color="auto"/>
                      </w:divBdr>
                    </w:div>
                    <w:div w:id="1102333423">
                      <w:marLeft w:val="0"/>
                      <w:marRight w:val="0"/>
                      <w:marTop w:val="0"/>
                      <w:marBottom w:val="0"/>
                      <w:divBdr>
                        <w:top w:val="none" w:sz="0" w:space="0" w:color="auto"/>
                        <w:left w:val="none" w:sz="0" w:space="0" w:color="auto"/>
                        <w:bottom w:val="none" w:sz="0" w:space="0" w:color="auto"/>
                        <w:right w:val="none" w:sz="0" w:space="0" w:color="auto"/>
                      </w:divBdr>
                    </w:div>
                    <w:div w:id="1925648568">
                      <w:marLeft w:val="0"/>
                      <w:marRight w:val="0"/>
                      <w:marTop w:val="0"/>
                      <w:marBottom w:val="0"/>
                      <w:divBdr>
                        <w:top w:val="none" w:sz="0" w:space="0" w:color="auto"/>
                        <w:left w:val="none" w:sz="0" w:space="0" w:color="auto"/>
                        <w:bottom w:val="none" w:sz="0" w:space="0" w:color="auto"/>
                        <w:right w:val="none" w:sz="0" w:space="0" w:color="auto"/>
                      </w:divBdr>
                    </w:div>
                    <w:div w:id="1696687777">
                      <w:marLeft w:val="0"/>
                      <w:marRight w:val="0"/>
                      <w:marTop w:val="0"/>
                      <w:marBottom w:val="0"/>
                      <w:divBdr>
                        <w:top w:val="none" w:sz="0" w:space="0" w:color="auto"/>
                        <w:left w:val="none" w:sz="0" w:space="0" w:color="auto"/>
                        <w:bottom w:val="none" w:sz="0" w:space="0" w:color="auto"/>
                        <w:right w:val="none" w:sz="0" w:space="0" w:color="auto"/>
                      </w:divBdr>
                    </w:div>
                    <w:div w:id="1135293958">
                      <w:marLeft w:val="0"/>
                      <w:marRight w:val="0"/>
                      <w:marTop w:val="0"/>
                      <w:marBottom w:val="0"/>
                      <w:divBdr>
                        <w:top w:val="none" w:sz="0" w:space="0" w:color="auto"/>
                        <w:left w:val="none" w:sz="0" w:space="0" w:color="auto"/>
                        <w:bottom w:val="none" w:sz="0" w:space="0" w:color="auto"/>
                        <w:right w:val="none" w:sz="0" w:space="0" w:color="auto"/>
                      </w:divBdr>
                    </w:div>
                    <w:div w:id="633872842">
                      <w:marLeft w:val="0"/>
                      <w:marRight w:val="0"/>
                      <w:marTop w:val="0"/>
                      <w:marBottom w:val="0"/>
                      <w:divBdr>
                        <w:top w:val="none" w:sz="0" w:space="0" w:color="auto"/>
                        <w:left w:val="none" w:sz="0" w:space="0" w:color="auto"/>
                        <w:bottom w:val="none" w:sz="0" w:space="0" w:color="auto"/>
                        <w:right w:val="none" w:sz="0" w:space="0" w:color="auto"/>
                      </w:divBdr>
                    </w:div>
                    <w:div w:id="12845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0182">
          <w:marLeft w:val="0"/>
          <w:marRight w:val="0"/>
          <w:marTop w:val="0"/>
          <w:marBottom w:val="0"/>
          <w:divBdr>
            <w:top w:val="none" w:sz="0" w:space="0" w:color="auto"/>
            <w:left w:val="none" w:sz="0" w:space="0" w:color="auto"/>
            <w:bottom w:val="none" w:sz="0" w:space="0" w:color="auto"/>
            <w:right w:val="none" w:sz="0" w:space="0" w:color="auto"/>
          </w:divBdr>
          <w:divsChild>
            <w:div w:id="431435885">
              <w:marLeft w:val="0"/>
              <w:marRight w:val="0"/>
              <w:marTop w:val="0"/>
              <w:marBottom w:val="0"/>
              <w:divBdr>
                <w:top w:val="none" w:sz="0" w:space="0" w:color="auto"/>
                <w:left w:val="none" w:sz="0" w:space="0" w:color="auto"/>
                <w:bottom w:val="none" w:sz="0" w:space="0" w:color="auto"/>
                <w:right w:val="none" w:sz="0" w:space="0" w:color="auto"/>
              </w:divBdr>
              <w:divsChild>
                <w:div w:id="19865718">
                  <w:marLeft w:val="0"/>
                  <w:marRight w:val="0"/>
                  <w:marTop w:val="0"/>
                  <w:marBottom w:val="0"/>
                  <w:divBdr>
                    <w:top w:val="none" w:sz="0" w:space="0" w:color="auto"/>
                    <w:left w:val="none" w:sz="0" w:space="0" w:color="auto"/>
                    <w:bottom w:val="none" w:sz="0" w:space="0" w:color="auto"/>
                    <w:right w:val="none" w:sz="0" w:space="0" w:color="auto"/>
                  </w:divBdr>
                </w:div>
                <w:div w:id="1812747955">
                  <w:marLeft w:val="0"/>
                  <w:marRight w:val="0"/>
                  <w:marTop w:val="0"/>
                  <w:marBottom w:val="0"/>
                  <w:divBdr>
                    <w:top w:val="none" w:sz="0" w:space="0" w:color="auto"/>
                    <w:left w:val="none" w:sz="0" w:space="0" w:color="auto"/>
                    <w:bottom w:val="none" w:sz="0" w:space="0" w:color="auto"/>
                    <w:right w:val="none" w:sz="0" w:space="0" w:color="auto"/>
                  </w:divBdr>
                </w:div>
                <w:div w:id="1051921611">
                  <w:marLeft w:val="0"/>
                  <w:marRight w:val="0"/>
                  <w:marTop w:val="0"/>
                  <w:marBottom w:val="0"/>
                  <w:divBdr>
                    <w:top w:val="none" w:sz="0" w:space="0" w:color="auto"/>
                    <w:left w:val="none" w:sz="0" w:space="0" w:color="auto"/>
                    <w:bottom w:val="none" w:sz="0" w:space="0" w:color="auto"/>
                    <w:right w:val="none" w:sz="0" w:space="0" w:color="auto"/>
                  </w:divBdr>
                </w:div>
                <w:div w:id="1130630206">
                  <w:marLeft w:val="0"/>
                  <w:marRight w:val="0"/>
                  <w:marTop w:val="0"/>
                  <w:marBottom w:val="0"/>
                  <w:divBdr>
                    <w:top w:val="none" w:sz="0" w:space="0" w:color="auto"/>
                    <w:left w:val="none" w:sz="0" w:space="0" w:color="auto"/>
                    <w:bottom w:val="none" w:sz="0" w:space="0" w:color="auto"/>
                    <w:right w:val="none" w:sz="0" w:space="0" w:color="auto"/>
                  </w:divBdr>
                </w:div>
                <w:div w:id="792289832">
                  <w:marLeft w:val="0"/>
                  <w:marRight w:val="0"/>
                  <w:marTop w:val="0"/>
                  <w:marBottom w:val="0"/>
                  <w:divBdr>
                    <w:top w:val="none" w:sz="0" w:space="0" w:color="auto"/>
                    <w:left w:val="none" w:sz="0" w:space="0" w:color="auto"/>
                    <w:bottom w:val="none" w:sz="0" w:space="0" w:color="auto"/>
                    <w:right w:val="none" w:sz="0" w:space="0" w:color="auto"/>
                  </w:divBdr>
                </w:div>
                <w:div w:id="724527606">
                  <w:marLeft w:val="0"/>
                  <w:marRight w:val="0"/>
                  <w:marTop w:val="0"/>
                  <w:marBottom w:val="0"/>
                  <w:divBdr>
                    <w:top w:val="none" w:sz="0" w:space="0" w:color="auto"/>
                    <w:left w:val="none" w:sz="0" w:space="0" w:color="auto"/>
                    <w:bottom w:val="none" w:sz="0" w:space="0" w:color="auto"/>
                    <w:right w:val="none" w:sz="0" w:space="0" w:color="auto"/>
                  </w:divBdr>
                  <w:divsChild>
                    <w:div w:id="1171874669">
                      <w:marLeft w:val="0"/>
                      <w:marRight w:val="0"/>
                      <w:marTop w:val="0"/>
                      <w:marBottom w:val="0"/>
                      <w:divBdr>
                        <w:top w:val="none" w:sz="0" w:space="0" w:color="auto"/>
                        <w:left w:val="none" w:sz="0" w:space="0" w:color="auto"/>
                        <w:bottom w:val="none" w:sz="0" w:space="0" w:color="auto"/>
                        <w:right w:val="none" w:sz="0" w:space="0" w:color="auto"/>
                      </w:divBdr>
                    </w:div>
                    <w:div w:id="1954289534">
                      <w:marLeft w:val="0"/>
                      <w:marRight w:val="0"/>
                      <w:marTop w:val="0"/>
                      <w:marBottom w:val="0"/>
                      <w:divBdr>
                        <w:top w:val="none" w:sz="0" w:space="0" w:color="auto"/>
                        <w:left w:val="none" w:sz="0" w:space="0" w:color="auto"/>
                        <w:bottom w:val="none" w:sz="0" w:space="0" w:color="auto"/>
                        <w:right w:val="none" w:sz="0" w:space="0" w:color="auto"/>
                      </w:divBdr>
                    </w:div>
                    <w:div w:id="1126003647">
                      <w:marLeft w:val="0"/>
                      <w:marRight w:val="0"/>
                      <w:marTop w:val="0"/>
                      <w:marBottom w:val="0"/>
                      <w:divBdr>
                        <w:top w:val="none" w:sz="0" w:space="0" w:color="auto"/>
                        <w:left w:val="none" w:sz="0" w:space="0" w:color="auto"/>
                        <w:bottom w:val="none" w:sz="0" w:space="0" w:color="auto"/>
                        <w:right w:val="none" w:sz="0" w:space="0" w:color="auto"/>
                      </w:divBdr>
                    </w:div>
                    <w:div w:id="16543664">
                      <w:marLeft w:val="0"/>
                      <w:marRight w:val="0"/>
                      <w:marTop w:val="0"/>
                      <w:marBottom w:val="0"/>
                      <w:divBdr>
                        <w:top w:val="none" w:sz="0" w:space="0" w:color="auto"/>
                        <w:left w:val="none" w:sz="0" w:space="0" w:color="auto"/>
                        <w:bottom w:val="none" w:sz="0" w:space="0" w:color="auto"/>
                        <w:right w:val="none" w:sz="0" w:space="0" w:color="auto"/>
                      </w:divBdr>
                    </w:div>
                    <w:div w:id="18294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5600">
          <w:marLeft w:val="0"/>
          <w:marRight w:val="0"/>
          <w:marTop w:val="0"/>
          <w:marBottom w:val="0"/>
          <w:divBdr>
            <w:top w:val="none" w:sz="0" w:space="0" w:color="auto"/>
            <w:left w:val="none" w:sz="0" w:space="0" w:color="auto"/>
            <w:bottom w:val="none" w:sz="0" w:space="0" w:color="auto"/>
            <w:right w:val="none" w:sz="0" w:space="0" w:color="auto"/>
          </w:divBdr>
          <w:divsChild>
            <w:div w:id="603803681">
              <w:marLeft w:val="0"/>
              <w:marRight w:val="0"/>
              <w:marTop w:val="0"/>
              <w:marBottom w:val="0"/>
              <w:divBdr>
                <w:top w:val="none" w:sz="0" w:space="0" w:color="auto"/>
                <w:left w:val="none" w:sz="0" w:space="0" w:color="auto"/>
                <w:bottom w:val="none" w:sz="0" w:space="0" w:color="auto"/>
                <w:right w:val="none" w:sz="0" w:space="0" w:color="auto"/>
              </w:divBdr>
              <w:divsChild>
                <w:div w:id="1175341805">
                  <w:marLeft w:val="0"/>
                  <w:marRight w:val="0"/>
                  <w:marTop w:val="0"/>
                  <w:marBottom w:val="0"/>
                  <w:divBdr>
                    <w:top w:val="none" w:sz="0" w:space="0" w:color="auto"/>
                    <w:left w:val="none" w:sz="0" w:space="0" w:color="auto"/>
                    <w:bottom w:val="none" w:sz="0" w:space="0" w:color="auto"/>
                    <w:right w:val="none" w:sz="0" w:space="0" w:color="auto"/>
                  </w:divBdr>
                </w:div>
                <w:div w:id="2066635618">
                  <w:marLeft w:val="0"/>
                  <w:marRight w:val="0"/>
                  <w:marTop w:val="0"/>
                  <w:marBottom w:val="0"/>
                  <w:divBdr>
                    <w:top w:val="none" w:sz="0" w:space="0" w:color="auto"/>
                    <w:left w:val="none" w:sz="0" w:space="0" w:color="auto"/>
                    <w:bottom w:val="none" w:sz="0" w:space="0" w:color="auto"/>
                    <w:right w:val="none" w:sz="0" w:space="0" w:color="auto"/>
                  </w:divBdr>
                </w:div>
                <w:div w:id="1617443978">
                  <w:marLeft w:val="0"/>
                  <w:marRight w:val="0"/>
                  <w:marTop w:val="0"/>
                  <w:marBottom w:val="0"/>
                  <w:divBdr>
                    <w:top w:val="none" w:sz="0" w:space="0" w:color="auto"/>
                    <w:left w:val="none" w:sz="0" w:space="0" w:color="auto"/>
                    <w:bottom w:val="none" w:sz="0" w:space="0" w:color="auto"/>
                    <w:right w:val="none" w:sz="0" w:space="0" w:color="auto"/>
                  </w:divBdr>
                </w:div>
                <w:div w:id="613169326">
                  <w:marLeft w:val="0"/>
                  <w:marRight w:val="0"/>
                  <w:marTop w:val="0"/>
                  <w:marBottom w:val="0"/>
                  <w:divBdr>
                    <w:top w:val="none" w:sz="0" w:space="0" w:color="auto"/>
                    <w:left w:val="none" w:sz="0" w:space="0" w:color="auto"/>
                    <w:bottom w:val="none" w:sz="0" w:space="0" w:color="auto"/>
                    <w:right w:val="none" w:sz="0" w:space="0" w:color="auto"/>
                  </w:divBdr>
                </w:div>
                <w:div w:id="335958995">
                  <w:marLeft w:val="0"/>
                  <w:marRight w:val="0"/>
                  <w:marTop w:val="0"/>
                  <w:marBottom w:val="0"/>
                  <w:divBdr>
                    <w:top w:val="none" w:sz="0" w:space="0" w:color="auto"/>
                    <w:left w:val="none" w:sz="0" w:space="0" w:color="auto"/>
                    <w:bottom w:val="none" w:sz="0" w:space="0" w:color="auto"/>
                    <w:right w:val="none" w:sz="0" w:space="0" w:color="auto"/>
                  </w:divBdr>
                </w:div>
                <w:div w:id="1477449693">
                  <w:marLeft w:val="0"/>
                  <w:marRight w:val="0"/>
                  <w:marTop w:val="0"/>
                  <w:marBottom w:val="0"/>
                  <w:divBdr>
                    <w:top w:val="none" w:sz="0" w:space="0" w:color="auto"/>
                    <w:left w:val="none" w:sz="0" w:space="0" w:color="auto"/>
                    <w:bottom w:val="none" w:sz="0" w:space="0" w:color="auto"/>
                    <w:right w:val="none" w:sz="0" w:space="0" w:color="auto"/>
                  </w:divBdr>
                </w:div>
                <w:div w:id="2083091775">
                  <w:marLeft w:val="0"/>
                  <w:marRight w:val="0"/>
                  <w:marTop w:val="0"/>
                  <w:marBottom w:val="0"/>
                  <w:divBdr>
                    <w:top w:val="none" w:sz="0" w:space="0" w:color="auto"/>
                    <w:left w:val="none" w:sz="0" w:space="0" w:color="auto"/>
                    <w:bottom w:val="none" w:sz="0" w:space="0" w:color="auto"/>
                    <w:right w:val="none" w:sz="0" w:space="0" w:color="auto"/>
                  </w:divBdr>
                </w:div>
                <w:div w:id="178275914">
                  <w:marLeft w:val="0"/>
                  <w:marRight w:val="0"/>
                  <w:marTop w:val="0"/>
                  <w:marBottom w:val="0"/>
                  <w:divBdr>
                    <w:top w:val="none" w:sz="0" w:space="0" w:color="auto"/>
                    <w:left w:val="none" w:sz="0" w:space="0" w:color="auto"/>
                    <w:bottom w:val="none" w:sz="0" w:space="0" w:color="auto"/>
                    <w:right w:val="none" w:sz="0" w:space="0" w:color="auto"/>
                  </w:divBdr>
                </w:div>
                <w:div w:id="678888917">
                  <w:marLeft w:val="0"/>
                  <w:marRight w:val="0"/>
                  <w:marTop w:val="0"/>
                  <w:marBottom w:val="0"/>
                  <w:divBdr>
                    <w:top w:val="none" w:sz="0" w:space="0" w:color="auto"/>
                    <w:left w:val="none" w:sz="0" w:space="0" w:color="auto"/>
                    <w:bottom w:val="none" w:sz="0" w:space="0" w:color="auto"/>
                    <w:right w:val="none" w:sz="0" w:space="0" w:color="auto"/>
                  </w:divBdr>
                </w:div>
                <w:div w:id="858348230">
                  <w:marLeft w:val="0"/>
                  <w:marRight w:val="0"/>
                  <w:marTop w:val="0"/>
                  <w:marBottom w:val="0"/>
                  <w:divBdr>
                    <w:top w:val="none" w:sz="0" w:space="0" w:color="auto"/>
                    <w:left w:val="none" w:sz="0" w:space="0" w:color="auto"/>
                    <w:bottom w:val="none" w:sz="0" w:space="0" w:color="auto"/>
                    <w:right w:val="none" w:sz="0" w:space="0" w:color="auto"/>
                  </w:divBdr>
                </w:div>
                <w:div w:id="2005425870">
                  <w:marLeft w:val="0"/>
                  <w:marRight w:val="0"/>
                  <w:marTop w:val="0"/>
                  <w:marBottom w:val="0"/>
                  <w:divBdr>
                    <w:top w:val="none" w:sz="0" w:space="0" w:color="auto"/>
                    <w:left w:val="none" w:sz="0" w:space="0" w:color="auto"/>
                    <w:bottom w:val="none" w:sz="0" w:space="0" w:color="auto"/>
                    <w:right w:val="none" w:sz="0" w:space="0" w:color="auto"/>
                  </w:divBdr>
                </w:div>
                <w:div w:id="735661373">
                  <w:marLeft w:val="0"/>
                  <w:marRight w:val="0"/>
                  <w:marTop w:val="0"/>
                  <w:marBottom w:val="0"/>
                  <w:divBdr>
                    <w:top w:val="none" w:sz="0" w:space="0" w:color="auto"/>
                    <w:left w:val="none" w:sz="0" w:space="0" w:color="auto"/>
                    <w:bottom w:val="none" w:sz="0" w:space="0" w:color="auto"/>
                    <w:right w:val="none" w:sz="0" w:space="0" w:color="auto"/>
                  </w:divBdr>
                </w:div>
                <w:div w:id="762452562">
                  <w:marLeft w:val="0"/>
                  <w:marRight w:val="0"/>
                  <w:marTop w:val="0"/>
                  <w:marBottom w:val="0"/>
                  <w:divBdr>
                    <w:top w:val="none" w:sz="0" w:space="0" w:color="auto"/>
                    <w:left w:val="none" w:sz="0" w:space="0" w:color="auto"/>
                    <w:bottom w:val="none" w:sz="0" w:space="0" w:color="auto"/>
                    <w:right w:val="none" w:sz="0" w:space="0" w:color="auto"/>
                  </w:divBdr>
                </w:div>
                <w:div w:id="1584031184">
                  <w:marLeft w:val="0"/>
                  <w:marRight w:val="0"/>
                  <w:marTop w:val="0"/>
                  <w:marBottom w:val="0"/>
                  <w:divBdr>
                    <w:top w:val="none" w:sz="0" w:space="0" w:color="auto"/>
                    <w:left w:val="none" w:sz="0" w:space="0" w:color="auto"/>
                    <w:bottom w:val="none" w:sz="0" w:space="0" w:color="auto"/>
                    <w:right w:val="none" w:sz="0" w:space="0" w:color="auto"/>
                  </w:divBdr>
                </w:div>
                <w:div w:id="2120682731">
                  <w:marLeft w:val="0"/>
                  <w:marRight w:val="0"/>
                  <w:marTop w:val="0"/>
                  <w:marBottom w:val="0"/>
                  <w:divBdr>
                    <w:top w:val="none" w:sz="0" w:space="0" w:color="auto"/>
                    <w:left w:val="none" w:sz="0" w:space="0" w:color="auto"/>
                    <w:bottom w:val="none" w:sz="0" w:space="0" w:color="auto"/>
                    <w:right w:val="none" w:sz="0" w:space="0" w:color="auto"/>
                  </w:divBdr>
                </w:div>
                <w:div w:id="208230710">
                  <w:marLeft w:val="0"/>
                  <w:marRight w:val="0"/>
                  <w:marTop w:val="0"/>
                  <w:marBottom w:val="0"/>
                  <w:divBdr>
                    <w:top w:val="none" w:sz="0" w:space="0" w:color="auto"/>
                    <w:left w:val="none" w:sz="0" w:space="0" w:color="auto"/>
                    <w:bottom w:val="none" w:sz="0" w:space="0" w:color="auto"/>
                    <w:right w:val="none" w:sz="0" w:space="0" w:color="auto"/>
                  </w:divBdr>
                </w:div>
                <w:div w:id="542838196">
                  <w:marLeft w:val="0"/>
                  <w:marRight w:val="0"/>
                  <w:marTop w:val="0"/>
                  <w:marBottom w:val="0"/>
                  <w:divBdr>
                    <w:top w:val="none" w:sz="0" w:space="0" w:color="auto"/>
                    <w:left w:val="none" w:sz="0" w:space="0" w:color="auto"/>
                    <w:bottom w:val="none" w:sz="0" w:space="0" w:color="auto"/>
                    <w:right w:val="none" w:sz="0" w:space="0" w:color="auto"/>
                  </w:divBdr>
                </w:div>
                <w:div w:id="933170681">
                  <w:marLeft w:val="0"/>
                  <w:marRight w:val="0"/>
                  <w:marTop w:val="0"/>
                  <w:marBottom w:val="0"/>
                  <w:divBdr>
                    <w:top w:val="none" w:sz="0" w:space="0" w:color="auto"/>
                    <w:left w:val="none" w:sz="0" w:space="0" w:color="auto"/>
                    <w:bottom w:val="none" w:sz="0" w:space="0" w:color="auto"/>
                    <w:right w:val="none" w:sz="0" w:space="0" w:color="auto"/>
                  </w:divBdr>
                </w:div>
                <w:div w:id="223685988">
                  <w:marLeft w:val="0"/>
                  <w:marRight w:val="0"/>
                  <w:marTop w:val="0"/>
                  <w:marBottom w:val="0"/>
                  <w:divBdr>
                    <w:top w:val="none" w:sz="0" w:space="0" w:color="auto"/>
                    <w:left w:val="none" w:sz="0" w:space="0" w:color="auto"/>
                    <w:bottom w:val="none" w:sz="0" w:space="0" w:color="auto"/>
                    <w:right w:val="none" w:sz="0" w:space="0" w:color="auto"/>
                  </w:divBdr>
                </w:div>
                <w:div w:id="1507329079">
                  <w:marLeft w:val="0"/>
                  <w:marRight w:val="0"/>
                  <w:marTop w:val="0"/>
                  <w:marBottom w:val="0"/>
                  <w:divBdr>
                    <w:top w:val="none" w:sz="0" w:space="0" w:color="auto"/>
                    <w:left w:val="none" w:sz="0" w:space="0" w:color="auto"/>
                    <w:bottom w:val="none" w:sz="0" w:space="0" w:color="auto"/>
                    <w:right w:val="none" w:sz="0" w:space="0" w:color="auto"/>
                  </w:divBdr>
                </w:div>
                <w:div w:id="1269197570">
                  <w:marLeft w:val="0"/>
                  <w:marRight w:val="0"/>
                  <w:marTop w:val="0"/>
                  <w:marBottom w:val="0"/>
                  <w:divBdr>
                    <w:top w:val="none" w:sz="0" w:space="0" w:color="auto"/>
                    <w:left w:val="none" w:sz="0" w:space="0" w:color="auto"/>
                    <w:bottom w:val="none" w:sz="0" w:space="0" w:color="auto"/>
                    <w:right w:val="none" w:sz="0" w:space="0" w:color="auto"/>
                  </w:divBdr>
                </w:div>
                <w:div w:id="1622609864">
                  <w:marLeft w:val="0"/>
                  <w:marRight w:val="0"/>
                  <w:marTop w:val="0"/>
                  <w:marBottom w:val="0"/>
                  <w:divBdr>
                    <w:top w:val="none" w:sz="0" w:space="0" w:color="auto"/>
                    <w:left w:val="none" w:sz="0" w:space="0" w:color="auto"/>
                    <w:bottom w:val="none" w:sz="0" w:space="0" w:color="auto"/>
                    <w:right w:val="none" w:sz="0" w:space="0" w:color="auto"/>
                  </w:divBdr>
                </w:div>
                <w:div w:id="1740899796">
                  <w:marLeft w:val="0"/>
                  <w:marRight w:val="0"/>
                  <w:marTop w:val="0"/>
                  <w:marBottom w:val="0"/>
                  <w:divBdr>
                    <w:top w:val="none" w:sz="0" w:space="0" w:color="auto"/>
                    <w:left w:val="none" w:sz="0" w:space="0" w:color="auto"/>
                    <w:bottom w:val="none" w:sz="0" w:space="0" w:color="auto"/>
                    <w:right w:val="none" w:sz="0" w:space="0" w:color="auto"/>
                  </w:divBdr>
                </w:div>
                <w:div w:id="1641957499">
                  <w:marLeft w:val="0"/>
                  <w:marRight w:val="0"/>
                  <w:marTop w:val="0"/>
                  <w:marBottom w:val="0"/>
                  <w:divBdr>
                    <w:top w:val="none" w:sz="0" w:space="0" w:color="auto"/>
                    <w:left w:val="none" w:sz="0" w:space="0" w:color="auto"/>
                    <w:bottom w:val="none" w:sz="0" w:space="0" w:color="auto"/>
                    <w:right w:val="none" w:sz="0" w:space="0" w:color="auto"/>
                  </w:divBdr>
                  <w:divsChild>
                    <w:div w:id="746731614">
                      <w:marLeft w:val="0"/>
                      <w:marRight w:val="0"/>
                      <w:marTop w:val="0"/>
                      <w:marBottom w:val="0"/>
                      <w:divBdr>
                        <w:top w:val="none" w:sz="0" w:space="0" w:color="auto"/>
                        <w:left w:val="none" w:sz="0" w:space="0" w:color="auto"/>
                        <w:bottom w:val="none" w:sz="0" w:space="0" w:color="auto"/>
                        <w:right w:val="none" w:sz="0" w:space="0" w:color="auto"/>
                      </w:divBdr>
                    </w:div>
                    <w:div w:id="161239195">
                      <w:marLeft w:val="0"/>
                      <w:marRight w:val="0"/>
                      <w:marTop w:val="0"/>
                      <w:marBottom w:val="0"/>
                      <w:divBdr>
                        <w:top w:val="none" w:sz="0" w:space="0" w:color="auto"/>
                        <w:left w:val="none" w:sz="0" w:space="0" w:color="auto"/>
                        <w:bottom w:val="none" w:sz="0" w:space="0" w:color="auto"/>
                        <w:right w:val="none" w:sz="0" w:space="0" w:color="auto"/>
                      </w:divBdr>
                    </w:div>
                    <w:div w:id="1889561078">
                      <w:marLeft w:val="0"/>
                      <w:marRight w:val="0"/>
                      <w:marTop w:val="0"/>
                      <w:marBottom w:val="0"/>
                      <w:divBdr>
                        <w:top w:val="none" w:sz="0" w:space="0" w:color="auto"/>
                        <w:left w:val="none" w:sz="0" w:space="0" w:color="auto"/>
                        <w:bottom w:val="none" w:sz="0" w:space="0" w:color="auto"/>
                        <w:right w:val="none" w:sz="0" w:space="0" w:color="auto"/>
                      </w:divBdr>
                    </w:div>
                    <w:div w:id="855457798">
                      <w:marLeft w:val="0"/>
                      <w:marRight w:val="0"/>
                      <w:marTop w:val="0"/>
                      <w:marBottom w:val="0"/>
                      <w:divBdr>
                        <w:top w:val="none" w:sz="0" w:space="0" w:color="auto"/>
                        <w:left w:val="none" w:sz="0" w:space="0" w:color="auto"/>
                        <w:bottom w:val="none" w:sz="0" w:space="0" w:color="auto"/>
                        <w:right w:val="none" w:sz="0" w:space="0" w:color="auto"/>
                      </w:divBdr>
                    </w:div>
                    <w:div w:id="1029379999">
                      <w:marLeft w:val="0"/>
                      <w:marRight w:val="0"/>
                      <w:marTop w:val="0"/>
                      <w:marBottom w:val="0"/>
                      <w:divBdr>
                        <w:top w:val="none" w:sz="0" w:space="0" w:color="auto"/>
                        <w:left w:val="none" w:sz="0" w:space="0" w:color="auto"/>
                        <w:bottom w:val="none" w:sz="0" w:space="0" w:color="auto"/>
                        <w:right w:val="none" w:sz="0" w:space="0" w:color="auto"/>
                      </w:divBdr>
                    </w:div>
                    <w:div w:id="831411155">
                      <w:marLeft w:val="0"/>
                      <w:marRight w:val="0"/>
                      <w:marTop w:val="0"/>
                      <w:marBottom w:val="0"/>
                      <w:divBdr>
                        <w:top w:val="none" w:sz="0" w:space="0" w:color="auto"/>
                        <w:left w:val="none" w:sz="0" w:space="0" w:color="auto"/>
                        <w:bottom w:val="none" w:sz="0" w:space="0" w:color="auto"/>
                        <w:right w:val="none" w:sz="0" w:space="0" w:color="auto"/>
                      </w:divBdr>
                    </w:div>
                    <w:div w:id="1568106937">
                      <w:marLeft w:val="0"/>
                      <w:marRight w:val="0"/>
                      <w:marTop w:val="0"/>
                      <w:marBottom w:val="0"/>
                      <w:divBdr>
                        <w:top w:val="none" w:sz="0" w:space="0" w:color="auto"/>
                        <w:left w:val="none" w:sz="0" w:space="0" w:color="auto"/>
                        <w:bottom w:val="none" w:sz="0" w:space="0" w:color="auto"/>
                        <w:right w:val="none" w:sz="0" w:space="0" w:color="auto"/>
                      </w:divBdr>
                    </w:div>
                    <w:div w:id="230236265">
                      <w:marLeft w:val="0"/>
                      <w:marRight w:val="0"/>
                      <w:marTop w:val="0"/>
                      <w:marBottom w:val="0"/>
                      <w:divBdr>
                        <w:top w:val="none" w:sz="0" w:space="0" w:color="auto"/>
                        <w:left w:val="none" w:sz="0" w:space="0" w:color="auto"/>
                        <w:bottom w:val="none" w:sz="0" w:space="0" w:color="auto"/>
                        <w:right w:val="none" w:sz="0" w:space="0" w:color="auto"/>
                      </w:divBdr>
                    </w:div>
                    <w:div w:id="1524630307">
                      <w:marLeft w:val="0"/>
                      <w:marRight w:val="0"/>
                      <w:marTop w:val="0"/>
                      <w:marBottom w:val="0"/>
                      <w:divBdr>
                        <w:top w:val="none" w:sz="0" w:space="0" w:color="auto"/>
                        <w:left w:val="none" w:sz="0" w:space="0" w:color="auto"/>
                        <w:bottom w:val="none" w:sz="0" w:space="0" w:color="auto"/>
                        <w:right w:val="none" w:sz="0" w:space="0" w:color="auto"/>
                      </w:divBdr>
                    </w:div>
                    <w:div w:id="1362365601">
                      <w:marLeft w:val="0"/>
                      <w:marRight w:val="0"/>
                      <w:marTop w:val="0"/>
                      <w:marBottom w:val="0"/>
                      <w:divBdr>
                        <w:top w:val="none" w:sz="0" w:space="0" w:color="auto"/>
                        <w:left w:val="none" w:sz="0" w:space="0" w:color="auto"/>
                        <w:bottom w:val="none" w:sz="0" w:space="0" w:color="auto"/>
                        <w:right w:val="none" w:sz="0" w:space="0" w:color="auto"/>
                      </w:divBdr>
                    </w:div>
                    <w:div w:id="111553732">
                      <w:marLeft w:val="0"/>
                      <w:marRight w:val="0"/>
                      <w:marTop w:val="0"/>
                      <w:marBottom w:val="0"/>
                      <w:divBdr>
                        <w:top w:val="none" w:sz="0" w:space="0" w:color="auto"/>
                        <w:left w:val="none" w:sz="0" w:space="0" w:color="auto"/>
                        <w:bottom w:val="none" w:sz="0" w:space="0" w:color="auto"/>
                        <w:right w:val="none" w:sz="0" w:space="0" w:color="auto"/>
                      </w:divBdr>
                    </w:div>
                    <w:div w:id="1686713552">
                      <w:marLeft w:val="0"/>
                      <w:marRight w:val="0"/>
                      <w:marTop w:val="0"/>
                      <w:marBottom w:val="0"/>
                      <w:divBdr>
                        <w:top w:val="none" w:sz="0" w:space="0" w:color="auto"/>
                        <w:left w:val="none" w:sz="0" w:space="0" w:color="auto"/>
                        <w:bottom w:val="none" w:sz="0" w:space="0" w:color="auto"/>
                        <w:right w:val="none" w:sz="0" w:space="0" w:color="auto"/>
                      </w:divBdr>
                    </w:div>
                    <w:div w:id="434057458">
                      <w:marLeft w:val="0"/>
                      <w:marRight w:val="0"/>
                      <w:marTop w:val="0"/>
                      <w:marBottom w:val="0"/>
                      <w:divBdr>
                        <w:top w:val="none" w:sz="0" w:space="0" w:color="auto"/>
                        <w:left w:val="none" w:sz="0" w:space="0" w:color="auto"/>
                        <w:bottom w:val="none" w:sz="0" w:space="0" w:color="auto"/>
                        <w:right w:val="none" w:sz="0" w:space="0" w:color="auto"/>
                      </w:divBdr>
                    </w:div>
                    <w:div w:id="1079787781">
                      <w:marLeft w:val="0"/>
                      <w:marRight w:val="0"/>
                      <w:marTop w:val="0"/>
                      <w:marBottom w:val="0"/>
                      <w:divBdr>
                        <w:top w:val="none" w:sz="0" w:space="0" w:color="auto"/>
                        <w:left w:val="none" w:sz="0" w:space="0" w:color="auto"/>
                        <w:bottom w:val="none" w:sz="0" w:space="0" w:color="auto"/>
                        <w:right w:val="none" w:sz="0" w:space="0" w:color="auto"/>
                      </w:divBdr>
                    </w:div>
                    <w:div w:id="1978799291">
                      <w:marLeft w:val="0"/>
                      <w:marRight w:val="0"/>
                      <w:marTop w:val="0"/>
                      <w:marBottom w:val="0"/>
                      <w:divBdr>
                        <w:top w:val="none" w:sz="0" w:space="0" w:color="auto"/>
                        <w:left w:val="none" w:sz="0" w:space="0" w:color="auto"/>
                        <w:bottom w:val="none" w:sz="0" w:space="0" w:color="auto"/>
                        <w:right w:val="none" w:sz="0" w:space="0" w:color="auto"/>
                      </w:divBdr>
                    </w:div>
                    <w:div w:id="1246068012">
                      <w:marLeft w:val="0"/>
                      <w:marRight w:val="0"/>
                      <w:marTop w:val="0"/>
                      <w:marBottom w:val="0"/>
                      <w:divBdr>
                        <w:top w:val="none" w:sz="0" w:space="0" w:color="auto"/>
                        <w:left w:val="none" w:sz="0" w:space="0" w:color="auto"/>
                        <w:bottom w:val="none" w:sz="0" w:space="0" w:color="auto"/>
                        <w:right w:val="none" w:sz="0" w:space="0" w:color="auto"/>
                      </w:divBdr>
                    </w:div>
                    <w:div w:id="694116383">
                      <w:marLeft w:val="0"/>
                      <w:marRight w:val="0"/>
                      <w:marTop w:val="0"/>
                      <w:marBottom w:val="0"/>
                      <w:divBdr>
                        <w:top w:val="none" w:sz="0" w:space="0" w:color="auto"/>
                        <w:left w:val="none" w:sz="0" w:space="0" w:color="auto"/>
                        <w:bottom w:val="none" w:sz="0" w:space="0" w:color="auto"/>
                        <w:right w:val="none" w:sz="0" w:space="0" w:color="auto"/>
                      </w:divBdr>
                    </w:div>
                    <w:div w:id="1002397409">
                      <w:marLeft w:val="0"/>
                      <w:marRight w:val="0"/>
                      <w:marTop w:val="0"/>
                      <w:marBottom w:val="0"/>
                      <w:divBdr>
                        <w:top w:val="none" w:sz="0" w:space="0" w:color="auto"/>
                        <w:left w:val="none" w:sz="0" w:space="0" w:color="auto"/>
                        <w:bottom w:val="none" w:sz="0" w:space="0" w:color="auto"/>
                        <w:right w:val="none" w:sz="0" w:space="0" w:color="auto"/>
                      </w:divBdr>
                    </w:div>
                    <w:div w:id="1973906447">
                      <w:marLeft w:val="0"/>
                      <w:marRight w:val="0"/>
                      <w:marTop w:val="0"/>
                      <w:marBottom w:val="0"/>
                      <w:divBdr>
                        <w:top w:val="none" w:sz="0" w:space="0" w:color="auto"/>
                        <w:left w:val="none" w:sz="0" w:space="0" w:color="auto"/>
                        <w:bottom w:val="none" w:sz="0" w:space="0" w:color="auto"/>
                        <w:right w:val="none" w:sz="0" w:space="0" w:color="auto"/>
                      </w:divBdr>
                    </w:div>
                    <w:div w:id="642926962">
                      <w:marLeft w:val="0"/>
                      <w:marRight w:val="0"/>
                      <w:marTop w:val="0"/>
                      <w:marBottom w:val="0"/>
                      <w:divBdr>
                        <w:top w:val="none" w:sz="0" w:space="0" w:color="auto"/>
                        <w:left w:val="none" w:sz="0" w:space="0" w:color="auto"/>
                        <w:bottom w:val="none" w:sz="0" w:space="0" w:color="auto"/>
                        <w:right w:val="none" w:sz="0" w:space="0" w:color="auto"/>
                      </w:divBdr>
                    </w:div>
                    <w:div w:id="938804061">
                      <w:marLeft w:val="0"/>
                      <w:marRight w:val="0"/>
                      <w:marTop w:val="0"/>
                      <w:marBottom w:val="0"/>
                      <w:divBdr>
                        <w:top w:val="none" w:sz="0" w:space="0" w:color="auto"/>
                        <w:left w:val="none" w:sz="0" w:space="0" w:color="auto"/>
                        <w:bottom w:val="none" w:sz="0" w:space="0" w:color="auto"/>
                        <w:right w:val="none" w:sz="0" w:space="0" w:color="auto"/>
                      </w:divBdr>
                    </w:div>
                    <w:div w:id="477260186">
                      <w:marLeft w:val="0"/>
                      <w:marRight w:val="0"/>
                      <w:marTop w:val="0"/>
                      <w:marBottom w:val="0"/>
                      <w:divBdr>
                        <w:top w:val="none" w:sz="0" w:space="0" w:color="auto"/>
                        <w:left w:val="none" w:sz="0" w:space="0" w:color="auto"/>
                        <w:bottom w:val="none" w:sz="0" w:space="0" w:color="auto"/>
                        <w:right w:val="none" w:sz="0" w:space="0" w:color="auto"/>
                      </w:divBdr>
                    </w:div>
                    <w:div w:id="17440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43106">
          <w:marLeft w:val="0"/>
          <w:marRight w:val="0"/>
          <w:marTop w:val="0"/>
          <w:marBottom w:val="0"/>
          <w:divBdr>
            <w:top w:val="none" w:sz="0" w:space="0" w:color="auto"/>
            <w:left w:val="none" w:sz="0" w:space="0" w:color="auto"/>
            <w:bottom w:val="none" w:sz="0" w:space="0" w:color="auto"/>
            <w:right w:val="none" w:sz="0" w:space="0" w:color="auto"/>
          </w:divBdr>
          <w:divsChild>
            <w:div w:id="1578781883">
              <w:marLeft w:val="0"/>
              <w:marRight w:val="0"/>
              <w:marTop w:val="0"/>
              <w:marBottom w:val="0"/>
              <w:divBdr>
                <w:top w:val="none" w:sz="0" w:space="0" w:color="auto"/>
                <w:left w:val="none" w:sz="0" w:space="0" w:color="auto"/>
                <w:bottom w:val="none" w:sz="0" w:space="0" w:color="auto"/>
                <w:right w:val="none" w:sz="0" w:space="0" w:color="auto"/>
              </w:divBdr>
              <w:divsChild>
                <w:div w:id="1946688834">
                  <w:marLeft w:val="0"/>
                  <w:marRight w:val="0"/>
                  <w:marTop w:val="0"/>
                  <w:marBottom w:val="0"/>
                  <w:divBdr>
                    <w:top w:val="none" w:sz="0" w:space="0" w:color="auto"/>
                    <w:left w:val="none" w:sz="0" w:space="0" w:color="auto"/>
                    <w:bottom w:val="none" w:sz="0" w:space="0" w:color="auto"/>
                    <w:right w:val="none" w:sz="0" w:space="0" w:color="auto"/>
                  </w:divBdr>
                </w:div>
                <w:div w:id="277765052">
                  <w:marLeft w:val="0"/>
                  <w:marRight w:val="0"/>
                  <w:marTop w:val="0"/>
                  <w:marBottom w:val="0"/>
                  <w:divBdr>
                    <w:top w:val="none" w:sz="0" w:space="0" w:color="auto"/>
                    <w:left w:val="none" w:sz="0" w:space="0" w:color="auto"/>
                    <w:bottom w:val="none" w:sz="0" w:space="0" w:color="auto"/>
                    <w:right w:val="none" w:sz="0" w:space="0" w:color="auto"/>
                  </w:divBdr>
                </w:div>
                <w:div w:id="1394621228">
                  <w:marLeft w:val="0"/>
                  <w:marRight w:val="0"/>
                  <w:marTop w:val="0"/>
                  <w:marBottom w:val="0"/>
                  <w:divBdr>
                    <w:top w:val="none" w:sz="0" w:space="0" w:color="auto"/>
                    <w:left w:val="none" w:sz="0" w:space="0" w:color="auto"/>
                    <w:bottom w:val="none" w:sz="0" w:space="0" w:color="auto"/>
                    <w:right w:val="none" w:sz="0" w:space="0" w:color="auto"/>
                  </w:divBdr>
                </w:div>
                <w:div w:id="739640409">
                  <w:marLeft w:val="0"/>
                  <w:marRight w:val="0"/>
                  <w:marTop w:val="0"/>
                  <w:marBottom w:val="0"/>
                  <w:divBdr>
                    <w:top w:val="none" w:sz="0" w:space="0" w:color="auto"/>
                    <w:left w:val="none" w:sz="0" w:space="0" w:color="auto"/>
                    <w:bottom w:val="none" w:sz="0" w:space="0" w:color="auto"/>
                    <w:right w:val="none" w:sz="0" w:space="0" w:color="auto"/>
                  </w:divBdr>
                </w:div>
                <w:div w:id="1461805882">
                  <w:marLeft w:val="0"/>
                  <w:marRight w:val="0"/>
                  <w:marTop w:val="0"/>
                  <w:marBottom w:val="0"/>
                  <w:divBdr>
                    <w:top w:val="none" w:sz="0" w:space="0" w:color="auto"/>
                    <w:left w:val="none" w:sz="0" w:space="0" w:color="auto"/>
                    <w:bottom w:val="none" w:sz="0" w:space="0" w:color="auto"/>
                    <w:right w:val="none" w:sz="0" w:space="0" w:color="auto"/>
                  </w:divBdr>
                </w:div>
                <w:div w:id="1355695852">
                  <w:marLeft w:val="0"/>
                  <w:marRight w:val="0"/>
                  <w:marTop w:val="0"/>
                  <w:marBottom w:val="0"/>
                  <w:divBdr>
                    <w:top w:val="none" w:sz="0" w:space="0" w:color="auto"/>
                    <w:left w:val="none" w:sz="0" w:space="0" w:color="auto"/>
                    <w:bottom w:val="none" w:sz="0" w:space="0" w:color="auto"/>
                    <w:right w:val="none" w:sz="0" w:space="0" w:color="auto"/>
                  </w:divBdr>
                </w:div>
                <w:div w:id="1534729065">
                  <w:marLeft w:val="0"/>
                  <w:marRight w:val="0"/>
                  <w:marTop w:val="0"/>
                  <w:marBottom w:val="0"/>
                  <w:divBdr>
                    <w:top w:val="none" w:sz="0" w:space="0" w:color="auto"/>
                    <w:left w:val="none" w:sz="0" w:space="0" w:color="auto"/>
                    <w:bottom w:val="none" w:sz="0" w:space="0" w:color="auto"/>
                    <w:right w:val="none" w:sz="0" w:space="0" w:color="auto"/>
                  </w:divBdr>
                </w:div>
                <w:div w:id="172888393">
                  <w:marLeft w:val="0"/>
                  <w:marRight w:val="0"/>
                  <w:marTop w:val="0"/>
                  <w:marBottom w:val="0"/>
                  <w:divBdr>
                    <w:top w:val="none" w:sz="0" w:space="0" w:color="auto"/>
                    <w:left w:val="none" w:sz="0" w:space="0" w:color="auto"/>
                    <w:bottom w:val="none" w:sz="0" w:space="0" w:color="auto"/>
                    <w:right w:val="none" w:sz="0" w:space="0" w:color="auto"/>
                  </w:divBdr>
                </w:div>
                <w:div w:id="1016226161">
                  <w:marLeft w:val="0"/>
                  <w:marRight w:val="0"/>
                  <w:marTop w:val="0"/>
                  <w:marBottom w:val="0"/>
                  <w:divBdr>
                    <w:top w:val="none" w:sz="0" w:space="0" w:color="auto"/>
                    <w:left w:val="none" w:sz="0" w:space="0" w:color="auto"/>
                    <w:bottom w:val="none" w:sz="0" w:space="0" w:color="auto"/>
                    <w:right w:val="none" w:sz="0" w:space="0" w:color="auto"/>
                  </w:divBdr>
                </w:div>
                <w:div w:id="1387875945">
                  <w:marLeft w:val="0"/>
                  <w:marRight w:val="0"/>
                  <w:marTop w:val="0"/>
                  <w:marBottom w:val="0"/>
                  <w:divBdr>
                    <w:top w:val="none" w:sz="0" w:space="0" w:color="auto"/>
                    <w:left w:val="none" w:sz="0" w:space="0" w:color="auto"/>
                    <w:bottom w:val="none" w:sz="0" w:space="0" w:color="auto"/>
                    <w:right w:val="none" w:sz="0" w:space="0" w:color="auto"/>
                  </w:divBdr>
                </w:div>
                <w:div w:id="1151019416">
                  <w:marLeft w:val="0"/>
                  <w:marRight w:val="0"/>
                  <w:marTop w:val="0"/>
                  <w:marBottom w:val="0"/>
                  <w:divBdr>
                    <w:top w:val="none" w:sz="0" w:space="0" w:color="auto"/>
                    <w:left w:val="none" w:sz="0" w:space="0" w:color="auto"/>
                    <w:bottom w:val="none" w:sz="0" w:space="0" w:color="auto"/>
                    <w:right w:val="none" w:sz="0" w:space="0" w:color="auto"/>
                  </w:divBdr>
                </w:div>
                <w:div w:id="1210263932">
                  <w:marLeft w:val="0"/>
                  <w:marRight w:val="0"/>
                  <w:marTop w:val="0"/>
                  <w:marBottom w:val="0"/>
                  <w:divBdr>
                    <w:top w:val="none" w:sz="0" w:space="0" w:color="auto"/>
                    <w:left w:val="none" w:sz="0" w:space="0" w:color="auto"/>
                    <w:bottom w:val="none" w:sz="0" w:space="0" w:color="auto"/>
                    <w:right w:val="none" w:sz="0" w:space="0" w:color="auto"/>
                  </w:divBdr>
                </w:div>
                <w:div w:id="453672649">
                  <w:marLeft w:val="0"/>
                  <w:marRight w:val="0"/>
                  <w:marTop w:val="0"/>
                  <w:marBottom w:val="0"/>
                  <w:divBdr>
                    <w:top w:val="none" w:sz="0" w:space="0" w:color="auto"/>
                    <w:left w:val="none" w:sz="0" w:space="0" w:color="auto"/>
                    <w:bottom w:val="none" w:sz="0" w:space="0" w:color="auto"/>
                    <w:right w:val="none" w:sz="0" w:space="0" w:color="auto"/>
                  </w:divBdr>
                </w:div>
                <w:div w:id="435291912">
                  <w:marLeft w:val="0"/>
                  <w:marRight w:val="0"/>
                  <w:marTop w:val="0"/>
                  <w:marBottom w:val="0"/>
                  <w:divBdr>
                    <w:top w:val="none" w:sz="0" w:space="0" w:color="auto"/>
                    <w:left w:val="none" w:sz="0" w:space="0" w:color="auto"/>
                    <w:bottom w:val="none" w:sz="0" w:space="0" w:color="auto"/>
                    <w:right w:val="none" w:sz="0" w:space="0" w:color="auto"/>
                  </w:divBdr>
                </w:div>
                <w:div w:id="1339501110">
                  <w:marLeft w:val="0"/>
                  <w:marRight w:val="0"/>
                  <w:marTop w:val="0"/>
                  <w:marBottom w:val="0"/>
                  <w:divBdr>
                    <w:top w:val="none" w:sz="0" w:space="0" w:color="auto"/>
                    <w:left w:val="none" w:sz="0" w:space="0" w:color="auto"/>
                    <w:bottom w:val="none" w:sz="0" w:space="0" w:color="auto"/>
                    <w:right w:val="none" w:sz="0" w:space="0" w:color="auto"/>
                  </w:divBdr>
                </w:div>
                <w:div w:id="1692686497">
                  <w:marLeft w:val="0"/>
                  <w:marRight w:val="0"/>
                  <w:marTop w:val="0"/>
                  <w:marBottom w:val="0"/>
                  <w:divBdr>
                    <w:top w:val="none" w:sz="0" w:space="0" w:color="auto"/>
                    <w:left w:val="none" w:sz="0" w:space="0" w:color="auto"/>
                    <w:bottom w:val="none" w:sz="0" w:space="0" w:color="auto"/>
                    <w:right w:val="none" w:sz="0" w:space="0" w:color="auto"/>
                  </w:divBdr>
                </w:div>
                <w:div w:id="838740467">
                  <w:marLeft w:val="0"/>
                  <w:marRight w:val="0"/>
                  <w:marTop w:val="0"/>
                  <w:marBottom w:val="0"/>
                  <w:divBdr>
                    <w:top w:val="none" w:sz="0" w:space="0" w:color="auto"/>
                    <w:left w:val="none" w:sz="0" w:space="0" w:color="auto"/>
                    <w:bottom w:val="none" w:sz="0" w:space="0" w:color="auto"/>
                    <w:right w:val="none" w:sz="0" w:space="0" w:color="auto"/>
                  </w:divBdr>
                </w:div>
                <w:div w:id="1461651628">
                  <w:marLeft w:val="0"/>
                  <w:marRight w:val="0"/>
                  <w:marTop w:val="0"/>
                  <w:marBottom w:val="0"/>
                  <w:divBdr>
                    <w:top w:val="none" w:sz="0" w:space="0" w:color="auto"/>
                    <w:left w:val="none" w:sz="0" w:space="0" w:color="auto"/>
                    <w:bottom w:val="none" w:sz="0" w:space="0" w:color="auto"/>
                    <w:right w:val="none" w:sz="0" w:space="0" w:color="auto"/>
                  </w:divBdr>
                </w:div>
                <w:div w:id="1018779436">
                  <w:marLeft w:val="0"/>
                  <w:marRight w:val="0"/>
                  <w:marTop w:val="0"/>
                  <w:marBottom w:val="0"/>
                  <w:divBdr>
                    <w:top w:val="none" w:sz="0" w:space="0" w:color="auto"/>
                    <w:left w:val="none" w:sz="0" w:space="0" w:color="auto"/>
                    <w:bottom w:val="none" w:sz="0" w:space="0" w:color="auto"/>
                    <w:right w:val="none" w:sz="0" w:space="0" w:color="auto"/>
                  </w:divBdr>
                </w:div>
                <w:div w:id="1651472898">
                  <w:marLeft w:val="0"/>
                  <w:marRight w:val="0"/>
                  <w:marTop w:val="0"/>
                  <w:marBottom w:val="0"/>
                  <w:divBdr>
                    <w:top w:val="none" w:sz="0" w:space="0" w:color="auto"/>
                    <w:left w:val="none" w:sz="0" w:space="0" w:color="auto"/>
                    <w:bottom w:val="none" w:sz="0" w:space="0" w:color="auto"/>
                    <w:right w:val="none" w:sz="0" w:space="0" w:color="auto"/>
                  </w:divBdr>
                </w:div>
                <w:div w:id="1472601837">
                  <w:marLeft w:val="0"/>
                  <w:marRight w:val="0"/>
                  <w:marTop w:val="0"/>
                  <w:marBottom w:val="0"/>
                  <w:divBdr>
                    <w:top w:val="none" w:sz="0" w:space="0" w:color="auto"/>
                    <w:left w:val="none" w:sz="0" w:space="0" w:color="auto"/>
                    <w:bottom w:val="none" w:sz="0" w:space="0" w:color="auto"/>
                    <w:right w:val="none" w:sz="0" w:space="0" w:color="auto"/>
                  </w:divBdr>
                </w:div>
                <w:div w:id="1962497771">
                  <w:marLeft w:val="0"/>
                  <w:marRight w:val="0"/>
                  <w:marTop w:val="0"/>
                  <w:marBottom w:val="0"/>
                  <w:divBdr>
                    <w:top w:val="none" w:sz="0" w:space="0" w:color="auto"/>
                    <w:left w:val="none" w:sz="0" w:space="0" w:color="auto"/>
                    <w:bottom w:val="none" w:sz="0" w:space="0" w:color="auto"/>
                    <w:right w:val="none" w:sz="0" w:space="0" w:color="auto"/>
                  </w:divBdr>
                </w:div>
                <w:div w:id="192958170">
                  <w:marLeft w:val="0"/>
                  <w:marRight w:val="0"/>
                  <w:marTop w:val="0"/>
                  <w:marBottom w:val="0"/>
                  <w:divBdr>
                    <w:top w:val="none" w:sz="0" w:space="0" w:color="auto"/>
                    <w:left w:val="none" w:sz="0" w:space="0" w:color="auto"/>
                    <w:bottom w:val="none" w:sz="0" w:space="0" w:color="auto"/>
                    <w:right w:val="none" w:sz="0" w:space="0" w:color="auto"/>
                  </w:divBdr>
                </w:div>
                <w:div w:id="366755165">
                  <w:marLeft w:val="0"/>
                  <w:marRight w:val="0"/>
                  <w:marTop w:val="0"/>
                  <w:marBottom w:val="0"/>
                  <w:divBdr>
                    <w:top w:val="none" w:sz="0" w:space="0" w:color="auto"/>
                    <w:left w:val="none" w:sz="0" w:space="0" w:color="auto"/>
                    <w:bottom w:val="none" w:sz="0" w:space="0" w:color="auto"/>
                    <w:right w:val="none" w:sz="0" w:space="0" w:color="auto"/>
                  </w:divBdr>
                </w:div>
                <w:div w:id="671880405">
                  <w:marLeft w:val="0"/>
                  <w:marRight w:val="0"/>
                  <w:marTop w:val="0"/>
                  <w:marBottom w:val="0"/>
                  <w:divBdr>
                    <w:top w:val="none" w:sz="0" w:space="0" w:color="auto"/>
                    <w:left w:val="none" w:sz="0" w:space="0" w:color="auto"/>
                    <w:bottom w:val="none" w:sz="0" w:space="0" w:color="auto"/>
                    <w:right w:val="none" w:sz="0" w:space="0" w:color="auto"/>
                  </w:divBdr>
                </w:div>
                <w:div w:id="755172587">
                  <w:marLeft w:val="0"/>
                  <w:marRight w:val="0"/>
                  <w:marTop w:val="0"/>
                  <w:marBottom w:val="0"/>
                  <w:divBdr>
                    <w:top w:val="none" w:sz="0" w:space="0" w:color="auto"/>
                    <w:left w:val="none" w:sz="0" w:space="0" w:color="auto"/>
                    <w:bottom w:val="none" w:sz="0" w:space="0" w:color="auto"/>
                    <w:right w:val="none" w:sz="0" w:space="0" w:color="auto"/>
                  </w:divBdr>
                </w:div>
                <w:div w:id="563640000">
                  <w:marLeft w:val="0"/>
                  <w:marRight w:val="0"/>
                  <w:marTop w:val="0"/>
                  <w:marBottom w:val="0"/>
                  <w:divBdr>
                    <w:top w:val="none" w:sz="0" w:space="0" w:color="auto"/>
                    <w:left w:val="none" w:sz="0" w:space="0" w:color="auto"/>
                    <w:bottom w:val="none" w:sz="0" w:space="0" w:color="auto"/>
                    <w:right w:val="none" w:sz="0" w:space="0" w:color="auto"/>
                  </w:divBdr>
                  <w:divsChild>
                    <w:div w:id="1016620198">
                      <w:marLeft w:val="0"/>
                      <w:marRight w:val="0"/>
                      <w:marTop w:val="0"/>
                      <w:marBottom w:val="0"/>
                      <w:divBdr>
                        <w:top w:val="none" w:sz="0" w:space="0" w:color="auto"/>
                        <w:left w:val="none" w:sz="0" w:space="0" w:color="auto"/>
                        <w:bottom w:val="none" w:sz="0" w:space="0" w:color="auto"/>
                        <w:right w:val="none" w:sz="0" w:space="0" w:color="auto"/>
                      </w:divBdr>
                    </w:div>
                    <w:div w:id="1666281307">
                      <w:marLeft w:val="0"/>
                      <w:marRight w:val="0"/>
                      <w:marTop w:val="0"/>
                      <w:marBottom w:val="0"/>
                      <w:divBdr>
                        <w:top w:val="none" w:sz="0" w:space="0" w:color="auto"/>
                        <w:left w:val="none" w:sz="0" w:space="0" w:color="auto"/>
                        <w:bottom w:val="none" w:sz="0" w:space="0" w:color="auto"/>
                        <w:right w:val="none" w:sz="0" w:space="0" w:color="auto"/>
                      </w:divBdr>
                    </w:div>
                    <w:div w:id="719978856">
                      <w:marLeft w:val="0"/>
                      <w:marRight w:val="0"/>
                      <w:marTop w:val="0"/>
                      <w:marBottom w:val="0"/>
                      <w:divBdr>
                        <w:top w:val="none" w:sz="0" w:space="0" w:color="auto"/>
                        <w:left w:val="none" w:sz="0" w:space="0" w:color="auto"/>
                        <w:bottom w:val="none" w:sz="0" w:space="0" w:color="auto"/>
                        <w:right w:val="none" w:sz="0" w:space="0" w:color="auto"/>
                      </w:divBdr>
                    </w:div>
                    <w:div w:id="1779520532">
                      <w:marLeft w:val="0"/>
                      <w:marRight w:val="0"/>
                      <w:marTop w:val="0"/>
                      <w:marBottom w:val="0"/>
                      <w:divBdr>
                        <w:top w:val="none" w:sz="0" w:space="0" w:color="auto"/>
                        <w:left w:val="none" w:sz="0" w:space="0" w:color="auto"/>
                        <w:bottom w:val="none" w:sz="0" w:space="0" w:color="auto"/>
                        <w:right w:val="none" w:sz="0" w:space="0" w:color="auto"/>
                      </w:divBdr>
                    </w:div>
                    <w:div w:id="684358732">
                      <w:marLeft w:val="0"/>
                      <w:marRight w:val="0"/>
                      <w:marTop w:val="0"/>
                      <w:marBottom w:val="0"/>
                      <w:divBdr>
                        <w:top w:val="none" w:sz="0" w:space="0" w:color="auto"/>
                        <w:left w:val="none" w:sz="0" w:space="0" w:color="auto"/>
                        <w:bottom w:val="none" w:sz="0" w:space="0" w:color="auto"/>
                        <w:right w:val="none" w:sz="0" w:space="0" w:color="auto"/>
                      </w:divBdr>
                    </w:div>
                    <w:div w:id="388461614">
                      <w:marLeft w:val="0"/>
                      <w:marRight w:val="0"/>
                      <w:marTop w:val="0"/>
                      <w:marBottom w:val="0"/>
                      <w:divBdr>
                        <w:top w:val="none" w:sz="0" w:space="0" w:color="auto"/>
                        <w:left w:val="none" w:sz="0" w:space="0" w:color="auto"/>
                        <w:bottom w:val="none" w:sz="0" w:space="0" w:color="auto"/>
                        <w:right w:val="none" w:sz="0" w:space="0" w:color="auto"/>
                      </w:divBdr>
                    </w:div>
                    <w:div w:id="549923599">
                      <w:marLeft w:val="0"/>
                      <w:marRight w:val="0"/>
                      <w:marTop w:val="0"/>
                      <w:marBottom w:val="0"/>
                      <w:divBdr>
                        <w:top w:val="none" w:sz="0" w:space="0" w:color="auto"/>
                        <w:left w:val="none" w:sz="0" w:space="0" w:color="auto"/>
                        <w:bottom w:val="none" w:sz="0" w:space="0" w:color="auto"/>
                        <w:right w:val="none" w:sz="0" w:space="0" w:color="auto"/>
                      </w:divBdr>
                    </w:div>
                    <w:div w:id="1917010164">
                      <w:marLeft w:val="0"/>
                      <w:marRight w:val="0"/>
                      <w:marTop w:val="0"/>
                      <w:marBottom w:val="0"/>
                      <w:divBdr>
                        <w:top w:val="none" w:sz="0" w:space="0" w:color="auto"/>
                        <w:left w:val="none" w:sz="0" w:space="0" w:color="auto"/>
                        <w:bottom w:val="none" w:sz="0" w:space="0" w:color="auto"/>
                        <w:right w:val="none" w:sz="0" w:space="0" w:color="auto"/>
                      </w:divBdr>
                    </w:div>
                    <w:div w:id="1985159439">
                      <w:marLeft w:val="0"/>
                      <w:marRight w:val="0"/>
                      <w:marTop w:val="0"/>
                      <w:marBottom w:val="0"/>
                      <w:divBdr>
                        <w:top w:val="none" w:sz="0" w:space="0" w:color="auto"/>
                        <w:left w:val="none" w:sz="0" w:space="0" w:color="auto"/>
                        <w:bottom w:val="none" w:sz="0" w:space="0" w:color="auto"/>
                        <w:right w:val="none" w:sz="0" w:space="0" w:color="auto"/>
                      </w:divBdr>
                    </w:div>
                    <w:div w:id="1590653552">
                      <w:marLeft w:val="0"/>
                      <w:marRight w:val="0"/>
                      <w:marTop w:val="0"/>
                      <w:marBottom w:val="0"/>
                      <w:divBdr>
                        <w:top w:val="none" w:sz="0" w:space="0" w:color="auto"/>
                        <w:left w:val="none" w:sz="0" w:space="0" w:color="auto"/>
                        <w:bottom w:val="none" w:sz="0" w:space="0" w:color="auto"/>
                        <w:right w:val="none" w:sz="0" w:space="0" w:color="auto"/>
                      </w:divBdr>
                    </w:div>
                    <w:div w:id="1489249141">
                      <w:marLeft w:val="0"/>
                      <w:marRight w:val="0"/>
                      <w:marTop w:val="0"/>
                      <w:marBottom w:val="0"/>
                      <w:divBdr>
                        <w:top w:val="none" w:sz="0" w:space="0" w:color="auto"/>
                        <w:left w:val="none" w:sz="0" w:space="0" w:color="auto"/>
                        <w:bottom w:val="none" w:sz="0" w:space="0" w:color="auto"/>
                        <w:right w:val="none" w:sz="0" w:space="0" w:color="auto"/>
                      </w:divBdr>
                    </w:div>
                    <w:div w:id="1303460151">
                      <w:marLeft w:val="0"/>
                      <w:marRight w:val="0"/>
                      <w:marTop w:val="0"/>
                      <w:marBottom w:val="0"/>
                      <w:divBdr>
                        <w:top w:val="none" w:sz="0" w:space="0" w:color="auto"/>
                        <w:left w:val="none" w:sz="0" w:space="0" w:color="auto"/>
                        <w:bottom w:val="none" w:sz="0" w:space="0" w:color="auto"/>
                        <w:right w:val="none" w:sz="0" w:space="0" w:color="auto"/>
                      </w:divBdr>
                    </w:div>
                    <w:div w:id="107898425">
                      <w:marLeft w:val="0"/>
                      <w:marRight w:val="0"/>
                      <w:marTop w:val="0"/>
                      <w:marBottom w:val="0"/>
                      <w:divBdr>
                        <w:top w:val="none" w:sz="0" w:space="0" w:color="auto"/>
                        <w:left w:val="none" w:sz="0" w:space="0" w:color="auto"/>
                        <w:bottom w:val="none" w:sz="0" w:space="0" w:color="auto"/>
                        <w:right w:val="none" w:sz="0" w:space="0" w:color="auto"/>
                      </w:divBdr>
                    </w:div>
                    <w:div w:id="1209759377">
                      <w:marLeft w:val="0"/>
                      <w:marRight w:val="0"/>
                      <w:marTop w:val="0"/>
                      <w:marBottom w:val="0"/>
                      <w:divBdr>
                        <w:top w:val="none" w:sz="0" w:space="0" w:color="auto"/>
                        <w:left w:val="none" w:sz="0" w:space="0" w:color="auto"/>
                        <w:bottom w:val="none" w:sz="0" w:space="0" w:color="auto"/>
                        <w:right w:val="none" w:sz="0" w:space="0" w:color="auto"/>
                      </w:divBdr>
                    </w:div>
                    <w:div w:id="1184251372">
                      <w:marLeft w:val="0"/>
                      <w:marRight w:val="0"/>
                      <w:marTop w:val="0"/>
                      <w:marBottom w:val="0"/>
                      <w:divBdr>
                        <w:top w:val="none" w:sz="0" w:space="0" w:color="auto"/>
                        <w:left w:val="none" w:sz="0" w:space="0" w:color="auto"/>
                        <w:bottom w:val="none" w:sz="0" w:space="0" w:color="auto"/>
                        <w:right w:val="none" w:sz="0" w:space="0" w:color="auto"/>
                      </w:divBdr>
                    </w:div>
                    <w:div w:id="571041125">
                      <w:marLeft w:val="0"/>
                      <w:marRight w:val="0"/>
                      <w:marTop w:val="0"/>
                      <w:marBottom w:val="0"/>
                      <w:divBdr>
                        <w:top w:val="none" w:sz="0" w:space="0" w:color="auto"/>
                        <w:left w:val="none" w:sz="0" w:space="0" w:color="auto"/>
                        <w:bottom w:val="none" w:sz="0" w:space="0" w:color="auto"/>
                        <w:right w:val="none" w:sz="0" w:space="0" w:color="auto"/>
                      </w:divBdr>
                    </w:div>
                    <w:div w:id="184100351">
                      <w:marLeft w:val="0"/>
                      <w:marRight w:val="0"/>
                      <w:marTop w:val="0"/>
                      <w:marBottom w:val="0"/>
                      <w:divBdr>
                        <w:top w:val="none" w:sz="0" w:space="0" w:color="auto"/>
                        <w:left w:val="none" w:sz="0" w:space="0" w:color="auto"/>
                        <w:bottom w:val="none" w:sz="0" w:space="0" w:color="auto"/>
                        <w:right w:val="none" w:sz="0" w:space="0" w:color="auto"/>
                      </w:divBdr>
                    </w:div>
                    <w:div w:id="1194727014">
                      <w:marLeft w:val="0"/>
                      <w:marRight w:val="0"/>
                      <w:marTop w:val="0"/>
                      <w:marBottom w:val="0"/>
                      <w:divBdr>
                        <w:top w:val="none" w:sz="0" w:space="0" w:color="auto"/>
                        <w:left w:val="none" w:sz="0" w:space="0" w:color="auto"/>
                        <w:bottom w:val="none" w:sz="0" w:space="0" w:color="auto"/>
                        <w:right w:val="none" w:sz="0" w:space="0" w:color="auto"/>
                      </w:divBdr>
                    </w:div>
                    <w:div w:id="1596094563">
                      <w:marLeft w:val="0"/>
                      <w:marRight w:val="0"/>
                      <w:marTop w:val="0"/>
                      <w:marBottom w:val="0"/>
                      <w:divBdr>
                        <w:top w:val="none" w:sz="0" w:space="0" w:color="auto"/>
                        <w:left w:val="none" w:sz="0" w:space="0" w:color="auto"/>
                        <w:bottom w:val="none" w:sz="0" w:space="0" w:color="auto"/>
                        <w:right w:val="none" w:sz="0" w:space="0" w:color="auto"/>
                      </w:divBdr>
                    </w:div>
                    <w:div w:id="152331019">
                      <w:marLeft w:val="0"/>
                      <w:marRight w:val="0"/>
                      <w:marTop w:val="0"/>
                      <w:marBottom w:val="0"/>
                      <w:divBdr>
                        <w:top w:val="none" w:sz="0" w:space="0" w:color="auto"/>
                        <w:left w:val="none" w:sz="0" w:space="0" w:color="auto"/>
                        <w:bottom w:val="none" w:sz="0" w:space="0" w:color="auto"/>
                        <w:right w:val="none" w:sz="0" w:space="0" w:color="auto"/>
                      </w:divBdr>
                    </w:div>
                    <w:div w:id="1233001924">
                      <w:marLeft w:val="0"/>
                      <w:marRight w:val="0"/>
                      <w:marTop w:val="0"/>
                      <w:marBottom w:val="0"/>
                      <w:divBdr>
                        <w:top w:val="none" w:sz="0" w:space="0" w:color="auto"/>
                        <w:left w:val="none" w:sz="0" w:space="0" w:color="auto"/>
                        <w:bottom w:val="none" w:sz="0" w:space="0" w:color="auto"/>
                        <w:right w:val="none" w:sz="0" w:space="0" w:color="auto"/>
                      </w:divBdr>
                    </w:div>
                    <w:div w:id="174076679">
                      <w:marLeft w:val="0"/>
                      <w:marRight w:val="0"/>
                      <w:marTop w:val="0"/>
                      <w:marBottom w:val="0"/>
                      <w:divBdr>
                        <w:top w:val="none" w:sz="0" w:space="0" w:color="auto"/>
                        <w:left w:val="none" w:sz="0" w:space="0" w:color="auto"/>
                        <w:bottom w:val="none" w:sz="0" w:space="0" w:color="auto"/>
                        <w:right w:val="none" w:sz="0" w:space="0" w:color="auto"/>
                      </w:divBdr>
                    </w:div>
                    <w:div w:id="871116791">
                      <w:marLeft w:val="0"/>
                      <w:marRight w:val="0"/>
                      <w:marTop w:val="0"/>
                      <w:marBottom w:val="0"/>
                      <w:divBdr>
                        <w:top w:val="none" w:sz="0" w:space="0" w:color="auto"/>
                        <w:left w:val="none" w:sz="0" w:space="0" w:color="auto"/>
                        <w:bottom w:val="none" w:sz="0" w:space="0" w:color="auto"/>
                        <w:right w:val="none" w:sz="0" w:space="0" w:color="auto"/>
                      </w:divBdr>
                    </w:div>
                    <w:div w:id="714550847">
                      <w:marLeft w:val="0"/>
                      <w:marRight w:val="0"/>
                      <w:marTop w:val="0"/>
                      <w:marBottom w:val="0"/>
                      <w:divBdr>
                        <w:top w:val="none" w:sz="0" w:space="0" w:color="auto"/>
                        <w:left w:val="none" w:sz="0" w:space="0" w:color="auto"/>
                        <w:bottom w:val="none" w:sz="0" w:space="0" w:color="auto"/>
                        <w:right w:val="none" w:sz="0" w:space="0" w:color="auto"/>
                      </w:divBdr>
                    </w:div>
                    <w:div w:id="701056439">
                      <w:marLeft w:val="0"/>
                      <w:marRight w:val="0"/>
                      <w:marTop w:val="0"/>
                      <w:marBottom w:val="0"/>
                      <w:divBdr>
                        <w:top w:val="none" w:sz="0" w:space="0" w:color="auto"/>
                        <w:left w:val="none" w:sz="0" w:space="0" w:color="auto"/>
                        <w:bottom w:val="none" w:sz="0" w:space="0" w:color="auto"/>
                        <w:right w:val="none" w:sz="0" w:space="0" w:color="auto"/>
                      </w:divBdr>
                    </w:div>
                    <w:div w:id="3010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0823">
          <w:marLeft w:val="0"/>
          <w:marRight w:val="0"/>
          <w:marTop w:val="0"/>
          <w:marBottom w:val="0"/>
          <w:divBdr>
            <w:top w:val="none" w:sz="0" w:space="0" w:color="auto"/>
            <w:left w:val="none" w:sz="0" w:space="0" w:color="auto"/>
            <w:bottom w:val="none" w:sz="0" w:space="0" w:color="auto"/>
            <w:right w:val="none" w:sz="0" w:space="0" w:color="auto"/>
          </w:divBdr>
          <w:divsChild>
            <w:div w:id="2031099269">
              <w:marLeft w:val="0"/>
              <w:marRight w:val="0"/>
              <w:marTop w:val="0"/>
              <w:marBottom w:val="0"/>
              <w:divBdr>
                <w:top w:val="none" w:sz="0" w:space="0" w:color="auto"/>
                <w:left w:val="none" w:sz="0" w:space="0" w:color="auto"/>
                <w:bottom w:val="none" w:sz="0" w:space="0" w:color="auto"/>
                <w:right w:val="none" w:sz="0" w:space="0" w:color="auto"/>
              </w:divBdr>
              <w:divsChild>
                <w:div w:id="1669552128">
                  <w:marLeft w:val="0"/>
                  <w:marRight w:val="0"/>
                  <w:marTop w:val="0"/>
                  <w:marBottom w:val="0"/>
                  <w:divBdr>
                    <w:top w:val="none" w:sz="0" w:space="0" w:color="auto"/>
                    <w:left w:val="none" w:sz="0" w:space="0" w:color="auto"/>
                    <w:bottom w:val="none" w:sz="0" w:space="0" w:color="auto"/>
                    <w:right w:val="none" w:sz="0" w:space="0" w:color="auto"/>
                  </w:divBdr>
                </w:div>
                <w:div w:id="674964610">
                  <w:marLeft w:val="0"/>
                  <w:marRight w:val="0"/>
                  <w:marTop w:val="0"/>
                  <w:marBottom w:val="0"/>
                  <w:divBdr>
                    <w:top w:val="none" w:sz="0" w:space="0" w:color="auto"/>
                    <w:left w:val="none" w:sz="0" w:space="0" w:color="auto"/>
                    <w:bottom w:val="none" w:sz="0" w:space="0" w:color="auto"/>
                    <w:right w:val="none" w:sz="0" w:space="0" w:color="auto"/>
                  </w:divBdr>
                </w:div>
                <w:div w:id="709651205">
                  <w:marLeft w:val="0"/>
                  <w:marRight w:val="0"/>
                  <w:marTop w:val="0"/>
                  <w:marBottom w:val="0"/>
                  <w:divBdr>
                    <w:top w:val="none" w:sz="0" w:space="0" w:color="auto"/>
                    <w:left w:val="none" w:sz="0" w:space="0" w:color="auto"/>
                    <w:bottom w:val="none" w:sz="0" w:space="0" w:color="auto"/>
                    <w:right w:val="none" w:sz="0" w:space="0" w:color="auto"/>
                  </w:divBdr>
                </w:div>
                <w:div w:id="1261790166">
                  <w:marLeft w:val="0"/>
                  <w:marRight w:val="0"/>
                  <w:marTop w:val="0"/>
                  <w:marBottom w:val="0"/>
                  <w:divBdr>
                    <w:top w:val="none" w:sz="0" w:space="0" w:color="auto"/>
                    <w:left w:val="none" w:sz="0" w:space="0" w:color="auto"/>
                    <w:bottom w:val="none" w:sz="0" w:space="0" w:color="auto"/>
                    <w:right w:val="none" w:sz="0" w:space="0" w:color="auto"/>
                  </w:divBdr>
                </w:div>
                <w:div w:id="562907914">
                  <w:marLeft w:val="0"/>
                  <w:marRight w:val="0"/>
                  <w:marTop w:val="0"/>
                  <w:marBottom w:val="0"/>
                  <w:divBdr>
                    <w:top w:val="none" w:sz="0" w:space="0" w:color="auto"/>
                    <w:left w:val="none" w:sz="0" w:space="0" w:color="auto"/>
                    <w:bottom w:val="none" w:sz="0" w:space="0" w:color="auto"/>
                    <w:right w:val="none" w:sz="0" w:space="0" w:color="auto"/>
                  </w:divBdr>
                </w:div>
                <w:div w:id="1607498229">
                  <w:marLeft w:val="0"/>
                  <w:marRight w:val="0"/>
                  <w:marTop w:val="0"/>
                  <w:marBottom w:val="0"/>
                  <w:divBdr>
                    <w:top w:val="none" w:sz="0" w:space="0" w:color="auto"/>
                    <w:left w:val="none" w:sz="0" w:space="0" w:color="auto"/>
                    <w:bottom w:val="none" w:sz="0" w:space="0" w:color="auto"/>
                    <w:right w:val="none" w:sz="0" w:space="0" w:color="auto"/>
                  </w:divBdr>
                </w:div>
                <w:div w:id="1659379061">
                  <w:marLeft w:val="0"/>
                  <w:marRight w:val="0"/>
                  <w:marTop w:val="0"/>
                  <w:marBottom w:val="0"/>
                  <w:divBdr>
                    <w:top w:val="none" w:sz="0" w:space="0" w:color="auto"/>
                    <w:left w:val="none" w:sz="0" w:space="0" w:color="auto"/>
                    <w:bottom w:val="none" w:sz="0" w:space="0" w:color="auto"/>
                    <w:right w:val="none" w:sz="0" w:space="0" w:color="auto"/>
                  </w:divBdr>
                </w:div>
                <w:div w:id="597255787">
                  <w:marLeft w:val="0"/>
                  <w:marRight w:val="0"/>
                  <w:marTop w:val="0"/>
                  <w:marBottom w:val="0"/>
                  <w:divBdr>
                    <w:top w:val="none" w:sz="0" w:space="0" w:color="auto"/>
                    <w:left w:val="none" w:sz="0" w:space="0" w:color="auto"/>
                    <w:bottom w:val="none" w:sz="0" w:space="0" w:color="auto"/>
                    <w:right w:val="none" w:sz="0" w:space="0" w:color="auto"/>
                  </w:divBdr>
                </w:div>
                <w:div w:id="966350088">
                  <w:marLeft w:val="0"/>
                  <w:marRight w:val="0"/>
                  <w:marTop w:val="0"/>
                  <w:marBottom w:val="0"/>
                  <w:divBdr>
                    <w:top w:val="none" w:sz="0" w:space="0" w:color="auto"/>
                    <w:left w:val="none" w:sz="0" w:space="0" w:color="auto"/>
                    <w:bottom w:val="none" w:sz="0" w:space="0" w:color="auto"/>
                    <w:right w:val="none" w:sz="0" w:space="0" w:color="auto"/>
                  </w:divBdr>
                </w:div>
                <w:div w:id="1015808050">
                  <w:marLeft w:val="0"/>
                  <w:marRight w:val="0"/>
                  <w:marTop w:val="0"/>
                  <w:marBottom w:val="0"/>
                  <w:divBdr>
                    <w:top w:val="none" w:sz="0" w:space="0" w:color="auto"/>
                    <w:left w:val="none" w:sz="0" w:space="0" w:color="auto"/>
                    <w:bottom w:val="none" w:sz="0" w:space="0" w:color="auto"/>
                    <w:right w:val="none" w:sz="0" w:space="0" w:color="auto"/>
                  </w:divBdr>
                </w:div>
                <w:div w:id="189806487">
                  <w:marLeft w:val="0"/>
                  <w:marRight w:val="0"/>
                  <w:marTop w:val="0"/>
                  <w:marBottom w:val="0"/>
                  <w:divBdr>
                    <w:top w:val="none" w:sz="0" w:space="0" w:color="auto"/>
                    <w:left w:val="none" w:sz="0" w:space="0" w:color="auto"/>
                    <w:bottom w:val="none" w:sz="0" w:space="0" w:color="auto"/>
                    <w:right w:val="none" w:sz="0" w:space="0" w:color="auto"/>
                  </w:divBdr>
                </w:div>
                <w:div w:id="820776871">
                  <w:marLeft w:val="0"/>
                  <w:marRight w:val="0"/>
                  <w:marTop w:val="0"/>
                  <w:marBottom w:val="0"/>
                  <w:divBdr>
                    <w:top w:val="none" w:sz="0" w:space="0" w:color="auto"/>
                    <w:left w:val="none" w:sz="0" w:space="0" w:color="auto"/>
                    <w:bottom w:val="none" w:sz="0" w:space="0" w:color="auto"/>
                    <w:right w:val="none" w:sz="0" w:space="0" w:color="auto"/>
                  </w:divBdr>
                </w:div>
                <w:div w:id="2079667154">
                  <w:marLeft w:val="0"/>
                  <w:marRight w:val="0"/>
                  <w:marTop w:val="0"/>
                  <w:marBottom w:val="0"/>
                  <w:divBdr>
                    <w:top w:val="none" w:sz="0" w:space="0" w:color="auto"/>
                    <w:left w:val="none" w:sz="0" w:space="0" w:color="auto"/>
                    <w:bottom w:val="none" w:sz="0" w:space="0" w:color="auto"/>
                    <w:right w:val="none" w:sz="0" w:space="0" w:color="auto"/>
                  </w:divBdr>
                </w:div>
                <w:div w:id="443887956">
                  <w:marLeft w:val="0"/>
                  <w:marRight w:val="0"/>
                  <w:marTop w:val="0"/>
                  <w:marBottom w:val="0"/>
                  <w:divBdr>
                    <w:top w:val="none" w:sz="0" w:space="0" w:color="auto"/>
                    <w:left w:val="none" w:sz="0" w:space="0" w:color="auto"/>
                    <w:bottom w:val="none" w:sz="0" w:space="0" w:color="auto"/>
                    <w:right w:val="none" w:sz="0" w:space="0" w:color="auto"/>
                  </w:divBdr>
                  <w:divsChild>
                    <w:div w:id="627323351">
                      <w:marLeft w:val="0"/>
                      <w:marRight w:val="0"/>
                      <w:marTop w:val="0"/>
                      <w:marBottom w:val="0"/>
                      <w:divBdr>
                        <w:top w:val="none" w:sz="0" w:space="0" w:color="auto"/>
                        <w:left w:val="none" w:sz="0" w:space="0" w:color="auto"/>
                        <w:bottom w:val="none" w:sz="0" w:space="0" w:color="auto"/>
                        <w:right w:val="none" w:sz="0" w:space="0" w:color="auto"/>
                      </w:divBdr>
                    </w:div>
                    <w:div w:id="157700425">
                      <w:marLeft w:val="0"/>
                      <w:marRight w:val="0"/>
                      <w:marTop w:val="0"/>
                      <w:marBottom w:val="0"/>
                      <w:divBdr>
                        <w:top w:val="none" w:sz="0" w:space="0" w:color="auto"/>
                        <w:left w:val="none" w:sz="0" w:space="0" w:color="auto"/>
                        <w:bottom w:val="none" w:sz="0" w:space="0" w:color="auto"/>
                        <w:right w:val="none" w:sz="0" w:space="0" w:color="auto"/>
                      </w:divBdr>
                    </w:div>
                    <w:div w:id="1832213360">
                      <w:marLeft w:val="0"/>
                      <w:marRight w:val="0"/>
                      <w:marTop w:val="0"/>
                      <w:marBottom w:val="0"/>
                      <w:divBdr>
                        <w:top w:val="none" w:sz="0" w:space="0" w:color="auto"/>
                        <w:left w:val="none" w:sz="0" w:space="0" w:color="auto"/>
                        <w:bottom w:val="none" w:sz="0" w:space="0" w:color="auto"/>
                        <w:right w:val="none" w:sz="0" w:space="0" w:color="auto"/>
                      </w:divBdr>
                    </w:div>
                    <w:div w:id="1987853608">
                      <w:marLeft w:val="0"/>
                      <w:marRight w:val="0"/>
                      <w:marTop w:val="0"/>
                      <w:marBottom w:val="0"/>
                      <w:divBdr>
                        <w:top w:val="none" w:sz="0" w:space="0" w:color="auto"/>
                        <w:left w:val="none" w:sz="0" w:space="0" w:color="auto"/>
                        <w:bottom w:val="none" w:sz="0" w:space="0" w:color="auto"/>
                        <w:right w:val="none" w:sz="0" w:space="0" w:color="auto"/>
                      </w:divBdr>
                    </w:div>
                    <w:div w:id="966547972">
                      <w:marLeft w:val="0"/>
                      <w:marRight w:val="0"/>
                      <w:marTop w:val="0"/>
                      <w:marBottom w:val="0"/>
                      <w:divBdr>
                        <w:top w:val="none" w:sz="0" w:space="0" w:color="auto"/>
                        <w:left w:val="none" w:sz="0" w:space="0" w:color="auto"/>
                        <w:bottom w:val="none" w:sz="0" w:space="0" w:color="auto"/>
                        <w:right w:val="none" w:sz="0" w:space="0" w:color="auto"/>
                      </w:divBdr>
                    </w:div>
                    <w:div w:id="1955400404">
                      <w:marLeft w:val="0"/>
                      <w:marRight w:val="0"/>
                      <w:marTop w:val="0"/>
                      <w:marBottom w:val="0"/>
                      <w:divBdr>
                        <w:top w:val="none" w:sz="0" w:space="0" w:color="auto"/>
                        <w:left w:val="none" w:sz="0" w:space="0" w:color="auto"/>
                        <w:bottom w:val="none" w:sz="0" w:space="0" w:color="auto"/>
                        <w:right w:val="none" w:sz="0" w:space="0" w:color="auto"/>
                      </w:divBdr>
                    </w:div>
                    <w:div w:id="2033530561">
                      <w:marLeft w:val="0"/>
                      <w:marRight w:val="0"/>
                      <w:marTop w:val="0"/>
                      <w:marBottom w:val="0"/>
                      <w:divBdr>
                        <w:top w:val="none" w:sz="0" w:space="0" w:color="auto"/>
                        <w:left w:val="none" w:sz="0" w:space="0" w:color="auto"/>
                        <w:bottom w:val="none" w:sz="0" w:space="0" w:color="auto"/>
                        <w:right w:val="none" w:sz="0" w:space="0" w:color="auto"/>
                      </w:divBdr>
                    </w:div>
                    <w:div w:id="794367754">
                      <w:marLeft w:val="0"/>
                      <w:marRight w:val="0"/>
                      <w:marTop w:val="0"/>
                      <w:marBottom w:val="0"/>
                      <w:divBdr>
                        <w:top w:val="none" w:sz="0" w:space="0" w:color="auto"/>
                        <w:left w:val="none" w:sz="0" w:space="0" w:color="auto"/>
                        <w:bottom w:val="none" w:sz="0" w:space="0" w:color="auto"/>
                        <w:right w:val="none" w:sz="0" w:space="0" w:color="auto"/>
                      </w:divBdr>
                    </w:div>
                    <w:div w:id="2041085568">
                      <w:marLeft w:val="0"/>
                      <w:marRight w:val="0"/>
                      <w:marTop w:val="0"/>
                      <w:marBottom w:val="0"/>
                      <w:divBdr>
                        <w:top w:val="none" w:sz="0" w:space="0" w:color="auto"/>
                        <w:left w:val="none" w:sz="0" w:space="0" w:color="auto"/>
                        <w:bottom w:val="none" w:sz="0" w:space="0" w:color="auto"/>
                        <w:right w:val="none" w:sz="0" w:space="0" w:color="auto"/>
                      </w:divBdr>
                    </w:div>
                    <w:div w:id="313918020">
                      <w:marLeft w:val="0"/>
                      <w:marRight w:val="0"/>
                      <w:marTop w:val="0"/>
                      <w:marBottom w:val="0"/>
                      <w:divBdr>
                        <w:top w:val="none" w:sz="0" w:space="0" w:color="auto"/>
                        <w:left w:val="none" w:sz="0" w:space="0" w:color="auto"/>
                        <w:bottom w:val="none" w:sz="0" w:space="0" w:color="auto"/>
                        <w:right w:val="none" w:sz="0" w:space="0" w:color="auto"/>
                      </w:divBdr>
                    </w:div>
                    <w:div w:id="2079086473">
                      <w:marLeft w:val="0"/>
                      <w:marRight w:val="0"/>
                      <w:marTop w:val="0"/>
                      <w:marBottom w:val="0"/>
                      <w:divBdr>
                        <w:top w:val="none" w:sz="0" w:space="0" w:color="auto"/>
                        <w:left w:val="none" w:sz="0" w:space="0" w:color="auto"/>
                        <w:bottom w:val="none" w:sz="0" w:space="0" w:color="auto"/>
                        <w:right w:val="none" w:sz="0" w:space="0" w:color="auto"/>
                      </w:divBdr>
                    </w:div>
                    <w:div w:id="1307277307">
                      <w:marLeft w:val="0"/>
                      <w:marRight w:val="0"/>
                      <w:marTop w:val="0"/>
                      <w:marBottom w:val="0"/>
                      <w:divBdr>
                        <w:top w:val="none" w:sz="0" w:space="0" w:color="auto"/>
                        <w:left w:val="none" w:sz="0" w:space="0" w:color="auto"/>
                        <w:bottom w:val="none" w:sz="0" w:space="0" w:color="auto"/>
                        <w:right w:val="none" w:sz="0" w:space="0" w:color="auto"/>
                      </w:divBdr>
                    </w:div>
                    <w:div w:id="2887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8480">
          <w:marLeft w:val="0"/>
          <w:marRight w:val="0"/>
          <w:marTop w:val="0"/>
          <w:marBottom w:val="0"/>
          <w:divBdr>
            <w:top w:val="none" w:sz="0" w:space="0" w:color="auto"/>
            <w:left w:val="none" w:sz="0" w:space="0" w:color="auto"/>
            <w:bottom w:val="none" w:sz="0" w:space="0" w:color="auto"/>
            <w:right w:val="none" w:sz="0" w:space="0" w:color="auto"/>
          </w:divBdr>
          <w:divsChild>
            <w:div w:id="1487866536">
              <w:marLeft w:val="0"/>
              <w:marRight w:val="0"/>
              <w:marTop w:val="0"/>
              <w:marBottom w:val="0"/>
              <w:divBdr>
                <w:top w:val="none" w:sz="0" w:space="0" w:color="auto"/>
                <w:left w:val="none" w:sz="0" w:space="0" w:color="auto"/>
                <w:bottom w:val="none" w:sz="0" w:space="0" w:color="auto"/>
                <w:right w:val="none" w:sz="0" w:space="0" w:color="auto"/>
              </w:divBdr>
              <w:divsChild>
                <w:div w:id="32968008">
                  <w:marLeft w:val="0"/>
                  <w:marRight w:val="0"/>
                  <w:marTop w:val="0"/>
                  <w:marBottom w:val="0"/>
                  <w:divBdr>
                    <w:top w:val="none" w:sz="0" w:space="0" w:color="auto"/>
                    <w:left w:val="none" w:sz="0" w:space="0" w:color="auto"/>
                    <w:bottom w:val="none" w:sz="0" w:space="0" w:color="auto"/>
                    <w:right w:val="none" w:sz="0" w:space="0" w:color="auto"/>
                  </w:divBdr>
                </w:div>
                <w:div w:id="420107898">
                  <w:marLeft w:val="0"/>
                  <w:marRight w:val="0"/>
                  <w:marTop w:val="0"/>
                  <w:marBottom w:val="0"/>
                  <w:divBdr>
                    <w:top w:val="none" w:sz="0" w:space="0" w:color="auto"/>
                    <w:left w:val="none" w:sz="0" w:space="0" w:color="auto"/>
                    <w:bottom w:val="none" w:sz="0" w:space="0" w:color="auto"/>
                    <w:right w:val="none" w:sz="0" w:space="0" w:color="auto"/>
                  </w:divBdr>
                </w:div>
                <w:div w:id="688026898">
                  <w:marLeft w:val="0"/>
                  <w:marRight w:val="0"/>
                  <w:marTop w:val="0"/>
                  <w:marBottom w:val="0"/>
                  <w:divBdr>
                    <w:top w:val="none" w:sz="0" w:space="0" w:color="auto"/>
                    <w:left w:val="none" w:sz="0" w:space="0" w:color="auto"/>
                    <w:bottom w:val="none" w:sz="0" w:space="0" w:color="auto"/>
                    <w:right w:val="none" w:sz="0" w:space="0" w:color="auto"/>
                  </w:divBdr>
                </w:div>
                <w:div w:id="1345401785">
                  <w:marLeft w:val="0"/>
                  <w:marRight w:val="0"/>
                  <w:marTop w:val="0"/>
                  <w:marBottom w:val="0"/>
                  <w:divBdr>
                    <w:top w:val="none" w:sz="0" w:space="0" w:color="auto"/>
                    <w:left w:val="none" w:sz="0" w:space="0" w:color="auto"/>
                    <w:bottom w:val="none" w:sz="0" w:space="0" w:color="auto"/>
                    <w:right w:val="none" w:sz="0" w:space="0" w:color="auto"/>
                  </w:divBdr>
                </w:div>
                <w:div w:id="1695958971">
                  <w:marLeft w:val="0"/>
                  <w:marRight w:val="0"/>
                  <w:marTop w:val="0"/>
                  <w:marBottom w:val="0"/>
                  <w:divBdr>
                    <w:top w:val="none" w:sz="0" w:space="0" w:color="auto"/>
                    <w:left w:val="none" w:sz="0" w:space="0" w:color="auto"/>
                    <w:bottom w:val="none" w:sz="0" w:space="0" w:color="auto"/>
                    <w:right w:val="none" w:sz="0" w:space="0" w:color="auto"/>
                  </w:divBdr>
                </w:div>
                <w:div w:id="2125731497">
                  <w:marLeft w:val="0"/>
                  <w:marRight w:val="0"/>
                  <w:marTop w:val="0"/>
                  <w:marBottom w:val="0"/>
                  <w:divBdr>
                    <w:top w:val="none" w:sz="0" w:space="0" w:color="auto"/>
                    <w:left w:val="none" w:sz="0" w:space="0" w:color="auto"/>
                    <w:bottom w:val="none" w:sz="0" w:space="0" w:color="auto"/>
                    <w:right w:val="none" w:sz="0" w:space="0" w:color="auto"/>
                  </w:divBdr>
                </w:div>
                <w:div w:id="1374696315">
                  <w:marLeft w:val="0"/>
                  <w:marRight w:val="0"/>
                  <w:marTop w:val="0"/>
                  <w:marBottom w:val="0"/>
                  <w:divBdr>
                    <w:top w:val="none" w:sz="0" w:space="0" w:color="auto"/>
                    <w:left w:val="none" w:sz="0" w:space="0" w:color="auto"/>
                    <w:bottom w:val="none" w:sz="0" w:space="0" w:color="auto"/>
                    <w:right w:val="none" w:sz="0" w:space="0" w:color="auto"/>
                  </w:divBdr>
                </w:div>
                <w:div w:id="194932240">
                  <w:marLeft w:val="0"/>
                  <w:marRight w:val="0"/>
                  <w:marTop w:val="0"/>
                  <w:marBottom w:val="0"/>
                  <w:divBdr>
                    <w:top w:val="none" w:sz="0" w:space="0" w:color="auto"/>
                    <w:left w:val="none" w:sz="0" w:space="0" w:color="auto"/>
                    <w:bottom w:val="none" w:sz="0" w:space="0" w:color="auto"/>
                    <w:right w:val="none" w:sz="0" w:space="0" w:color="auto"/>
                  </w:divBdr>
                </w:div>
                <w:div w:id="283999394">
                  <w:marLeft w:val="0"/>
                  <w:marRight w:val="0"/>
                  <w:marTop w:val="0"/>
                  <w:marBottom w:val="0"/>
                  <w:divBdr>
                    <w:top w:val="none" w:sz="0" w:space="0" w:color="auto"/>
                    <w:left w:val="none" w:sz="0" w:space="0" w:color="auto"/>
                    <w:bottom w:val="none" w:sz="0" w:space="0" w:color="auto"/>
                    <w:right w:val="none" w:sz="0" w:space="0" w:color="auto"/>
                  </w:divBdr>
                </w:div>
                <w:div w:id="124812115">
                  <w:marLeft w:val="0"/>
                  <w:marRight w:val="0"/>
                  <w:marTop w:val="0"/>
                  <w:marBottom w:val="0"/>
                  <w:divBdr>
                    <w:top w:val="none" w:sz="0" w:space="0" w:color="auto"/>
                    <w:left w:val="none" w:sz="0" w:space="0" w:color="auto"/>
                    <w:bottom w:val="none" w:sz="0" w:space="0" w:color="auto"/>
                    <w:right w:val="none" w:sz="0" w:space="0" w:color="auto"/>
                  </w:divBdr>
                </w:div>
                <w:div w:id="1517503120">
                  <w:marLeft w:val="0"/>
                  <w:marRight w:val="0"/>
                  <w:marTop w:val="0"/>
                  <w:marBottom w:val="0"/>
                  <w:divBdr>
                    <w:top w:val="none" w:sz="0" w:space="0" w:color="auto"/>
                    <w:left w:val="none" w:sz="0" w:space="0" w:color="auto"/>
                    <w:bottom w:val="none" w:sz="0" w:space="0" w:color="auto"/>
                    <w:right w:val="none" w:sz="0" w:space="0" w:color="auto"/>
                  </w:divBdr>
                </w:div>
                <w:div w:id="725841637">
                  <w:marLeft w:val="0"/>
                  <w:marRight w:val="0"/>
                  <w:marTop w:val="0"/>
                  <w:marBottom w:val="0"/>
                  <w:divBdr>
                    <w:top w:val="none" w:sz="0" w:space="0" w:color="auto"/>
                    <w:left w:val="none" w:sz="0" w:space="0" w:color="auto"/>
                    <w:bottom w:val="none" w:sz="0" w:space="0" w:color="auto"/>
                    <w:right w:val="none" w:sz="0" w:space="0" w:color="auto"/>
                  </w:divBdr>
                </w:div>
                <w:div w:id="1330476154">
                  <w:marLeft w:val="0"/>
                  <w:marRight w:val="0"/>
                  <w:marTop w:val="0"/>
                  <w:marBottom w:val="0"/>
                  <w:divBdr>
                    <w:top w:val="none" w:sz="0" w:space="0" w:color="auto"/>
                    <w:left w:val="none" w:sz="0" w:space="0" w:color="auto"/>
                    <w:bottom w:val="none" w:sz="0" w:space="0" w:color="auto"/>
                    <w:right w:val="none" w:sz="0" w:space="0" w:color="auto"/>
                  </w:divBdr>
                </w:div>
                <w:div w:id="473571181">
                  <w:marLeft w:val="0"/>
                  <w:marRight w:val="0"/>
                  <w:marTop w:val="0"/>
                  <w:marBottom w:val="0"/>
                  <w:divBdr>
                    <w:top w:val="none" w:sz="0" w:space="0" w:color="auto"/>
                    <w:left w:val="none" w:sz="0" w:space="0" w:color="auto"/>
                    <w:bottom w:val="none" w:sz="0" w:space="0" w:color="auto"/>
                    <w:right w:val="none" w:sz="0" w:space="0" w:color="auto"/>
                  </w:divBdr>
                </w:div>
                <w:div w:id="789977798">
                  <w:marLeft w:val="0"/>
                  <w:marRight w:val="0"/>
                  <w:marTop w:val="0"/>
                  <w:marBottom w:val="0"/>
                  <w:divBdr>
                    <w:top w:val="none" w:sz="0" w:space="0" w:color="auto"/>
                    <w:left w:val="none" w:sz="0" w:space="0" w:color="auto"/>
                    <w:bottom w:val="none" w:sz="0" w:space="0" w:color="auto"/>
                    <w:right w:val="none" w:sz="0" w:space="0" w:color="auto"/>
                  </w:divBdr>
                </w:div>
                <w:div w:id="780802745">
                  <w:marLeft w:val="0"/>
                  <w:marRight w:val="0"/>
                  <w:marTop w:val="0"/>
                  <w:marBottom w:val="0"/>
                  <w:divBdr>
                    <w:top w:val="none" w:sz="0" w:space="0" w:color="auto"/>
                    <w:left w:val="none" w:sz="0" w:space="0" w:color="auto"/>
                    <w:bottom w:val="none" w:sz="0" w:space="0" w:color="auto"/>
                    <w:right w:val="none" w:sz="0" w:space="0" w:color="auto"/>
                  </w:divBdr>
                </w:div>
                <w:div w:id="37164216">
                  <w:marLeft w:val="0"/>
                  <w:marRight w:val="0"/>
                  <w:marTop w:val="0"/>
                  <w:marBottom w:val="0"/>
                  <w:divBdr>
                    <w:top w:val="none" w:sz="0" w:space="0" w:color="auto"/>
                    <w:left w:val="none" w:sz="0" w:space="0" w:color="auto"/>
                    <w:bottom w:val="none" w:sz="0" w:space="0" w:color="auto"/>
                    <w:right w:val="none" w:sz="0" w:space="0" w:color="auto"/>
                  </w:divBdr>
                  <w:divsChild>
                    <w:div w:id="750351977">
                      <w:marLeft w:val="0"/>
                      <w:marRight w:val="0"/>
                      <w:marTop w:val="0"/>
                      <w:marBottom w:val="0"/>
                      <w:divBdr>
                        <w:top w:val="none" w:sz="0" w:space="0" w:color="auto"/>
                        <w:left w:val="none" w:sz="0" w:space="0" w:color="auto"/>
                        <w:bottom w:val="none" w:sz="0" w:space="0" w:color="auto"/>
                        <w:right w:val="none" w:sz="0" w:space="0" w:color="auto"/>
                      </w:divBdr>
                    </w:div>
                    <w:div w:id="1441149132">
                      <w:marLeft w:val="0"/>
                      <w:marRight w:val="0"/>
                      <w:marTop w:val="0"/>
                      <w:marBottom w:val="0"/>
                      <w:divBdr>
                        <w:top w:val="none" w:sz="0" w:space="0" w:color="auto"/>
                        <w:left w:val="none" w:sz="0" w:space="0" w:color="auto"/>
                        <w:bottom w:val="none" w:sz="0" w:space="0" w:color="auto"/>
                        <w:right w:val="none" w:sz="0" w:space="0" w:color="auto"/>
                      </w:divBdr>
                    </w:div>
                    <w:div w:id="297491899">
                      <w:marLeft w:val="0"/>
                      <w:marRight w:val="0"/>
                      <w:marTop w:val="0"/>
                      <w:marBottom w:val="0"/>
                      <w:divBdr>
                        <w:top w:val="none" w:sz="0" w:space="0" w:color="auto"/>
                        <w:left w:val="none" w:sz="0" w:space="0" w:color="auto"/>
                        <w:bottom w:val="none" w:sz="0" w:space="0" w:color="auto"/>
                        <w:right w:val="none" w:sz="0" w:space="0" w:color="auto"/>
                      </w:divBdr>
                    </w:div>
                    <w:div w:id="1644042166">
                      <w:marLeft w:val="0"/>
                      <w:marRight w:val="0"/>
                      <w:marTop w:val="0"/>
                      <w:marBottom w:val="0"/>
                      <w:divBdr>
                        <w:top w:val="none" w:sz="0" w:space="0" w:color="auto"/>
                        <w:left w:val="none" w:sz="0" w:space="0" w:color="auto"/>
                        <w:bottom w:val="none" w:sz="0" w:space="0" w:color="auto"/>
                        <w:right w:val="none" w:sz="0" w:space="0" w:color="auto"/>
                      </w:divBdr>
                    </w:div>
                    <w:div w:id="521893913">
                      <w:marLeft w:val="0"/>
                      <w:marRight w:val="0"/>
                      <w:marTop w:val="0"/>
                      <w:marBottom w:val="0"/>
                      <w:divBdr>
                        <w:top w:val="none" w:sz="0" w:space="0" w:color="auto"/>
                        <w:left w:val="none" w:sz="0" w:space="0" w:color="auto"/>
                        <w:bottom w:val="none" w:sz="0" w:space="0" w:color="auto"/>
                        <w:right w:val="none" w:sz="0" w:space="0" w:color="auto"/>
                      </w:divBdr>
                    </w:div>
                    <w:div w:id="90666999">
                      <w:marLeft w:val="0"/>
                      <w:marRight w:val="0"/>
                      <w:marTop w:val="0"/>
                      <w:marBottom w:val="0"/>
                      <w:divBdr>
                        <w:top w:val="none" w:sz="0" w:space="0" w:color="auto"/>
                        <w:left w:val="none" w:sz="0" w:space="0" w:color="auto"/>
                        <w:bottom w:val="none" w:sz="0" w:space="0" w:color="auto"/>
                        <w:right w:val="none" w:sz="0" w:space="0" w:color="auto"/>
                      </w:divBdr>
                    </w:div>
                    <w:div w:id="2066709118">
                      <w:marLeft w:val="0"/>
                      <w:marRight w:val="0"/>
                      <w:marTop w:val="0"/>
                      <w:marBottom w:val="0"/>
                      <w:divBdr>
                        <w:top w:val="none" w:sz="0" w:space="0" w:color="auto"/>
                        <w:left w:val="none" w:sz="0" w:space="0" w:color="auto"/>
                        <w:bottom w:val="none" w:sz="0" w:space="0" w:color="auto"/>
                        <w:right w:val="none" w:sz="0" w:space="0" w:color="auto"/>
                      </w:divBdr>
                    </w:div>
                    <w:div w:id="1690061704">
                      <w:marLeft w:val="0"/>
                      <w:marRight w:val="0"/>
                      <w:marTop w:val="0"/>
                      <w:marBottom w:val="0"/>
                      <w:divBdr>
                        <w:top w:val="none" w:sz="0" w:space="0" w:color="auto"/>
                        <w:left w:val="none" w:sz="0" w:space="0" w:color="auto"/>
                        <w:bottom w:val="none" w:sz="0" w:space="0" w:color="auto"/>
                        <w:right w:val="none" w:sz="0" w:space="0" w:color="auto"/>
                      </w:divBdr>
                    </w:div>
                    <w:div w:id="1214736213">
                      <w:marLeft w:val="0"/>
                      <w:marRight w:val="0"/>
                      <w:marTop w:val="0"/>
                      <w:marBottom w:val="0"/>
                      <w:divBdr>
                        <w:top w:val="none" w:sz="0" w:space="0" w:color="auto"/>
                        <w:left w:val="none" w:sz="0" w:space="0" w:color="auto"/>
                        <w:bottom w:val="none" w:sz="0" w:space="0" w:color="auto"/>
                        <w:right w:val="none" w:sz="0" w:space="0" w:color="auto"/>
                      </w:divBdr>
                    </w:div>
                    <w:div w:id="1387338662">
                      <w:marLeft w:val="0"/>
                      <w:marRight w:val="0"/>
                      <w:marTop w:val="0"/>
                      <w:marBottom w:val="0"/>
                      <w:divBdr>
                        <w:top w:val="none" w:sz="0" w:space="0" w:color="auto"/>
                        <w:left w:val="none" w:sz="0" w:space="0" w:color="auto"/>
                        <w:bottom w:val="none" w:sz="0" w:space="0" w:color="auto"/>
                        <w:right w:val="none" w:sz="0" w:space="0" w:color="auto"/>
                      </w:divBdr>
                    </w:div>
                    <w:div w:id="1198398726">
                      <w:marLeft w:val="0"/>
                      <w:marRight w:val="0"/>
                      <w:marTop w:val="0"/>
                      <w:marBottom w:val="0"/>
                      <w:divBdr>
                        <w:top w:val="none" w:sz="0" w:space="0" w:color="auto"/>
                        <w:left w:val="none" w:sz="0" w:space="0" w:color="auto"/>
                        <w:bottom w:val="none" w:sz="0" w:space="0" w:color="auto"/>
                        <w:right w:val="none" w:sz="0" w:space="0" w:color="auto"/>
                      </w:divBdr>
                    </w:div>
                    <w:div w:id="1902911214">
                      <w:marLeft w:val="0"/>
                      <w:marRight w:val="0"/>
                      <w:marTop w:val="0"/>
                      <w:marBottom w:val="0"/>
                      <w:divBdr>
                        <w:top w:val="none" w:sz="0" w:space="0" w:color="auto"/>
                        <w:left w:val="none" w:sz="0" w:space="0" w:color="auto"/>
                        <w:bottom w:val="none" w:sz="0" w:space="0" w:color="auto"/>
                        <w:right w:val="none" w:sz="0" w:space="0" w:color="auto"/>
                      </w:divBdr>
                    </w:div>
                    <w:div w:id="447354319">
                      <w:marLeft w:val="0"/>
                      <w:marRight w:val="0"/>
                      <w:marTop w:val="0"/>
                      <w:marBottom w:val="0"/>
                      <w:divBdr>
                        <w:top w:val="none" w:sz="0" w:space="0" w:color="auto"/>
                        <w:left w:val="none" w:sz="0" w:space="0" w:color="auto"/>
                        <w:bottom w:val="none" w:sz="0" w:space="0" w:color="auto"/>
                        <w:right w:val="none" w:sz="0" w:space="0" w:color="auto"/>
                      </w:divBdr>
                    </w:div>
                    <w:div w:id="1194925251">
                      <w:marLeft w:val="0"/>
                      <w:marRight w:val="0"/>
                      <w:marTop w:val="0"/>
                      <w:marBottom w:val="0"/>
                      <w:divBdr>
                        <w:top w:val="none" w:sz="0" w:space="0" w:color="auto"/>
                        <w:left w:val="none" w:sz="0" w:space="0" w:color="auto"/>
                        <w:bottom w:val="none" w:sz="0" w:space="0" w:color="auto"/>
                        <w:right w:val="none" w:sz="0" w:space="0" w:color="auto"/>
                      </w:divBdr>
                    </w:div>
                    <w:div w:id="1718436749">
                      <w:marLeft w:val="0"/>
                      <w:marRight w:val="0"/>
                      <w:marTop w:val="0"/>
                      <w:marBottom w:val="0"/>
                      <w:divBdr>
                        <w:top w:val="none" w:sz="0" w:space="0" w:color="auto"/>
                        <w:left w:val="none" w:sz="0" w:space="0" w:color="auto"/>
                        <w:bottom w:val="none" w:sz="0" w:space="0" w:color="auto"/>
                        <w:right w:val="none" w:sz="0" w:space="0" w:color="auto"/>
                      </w:divBdr>
                    </w:div>
                    <w:div w:id="1794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2882">
          <w:marLeft w:val="0"/>
          <w:marRight w:val="0"/>
          <w:marTop w:val="0"/>
          <w:marBottom w:val="0"/>
          <w:divBdr>
            <w:top w:val="none" w:sz="0" w:space="0" w:color="auto"/>
            <w:left w:val="none" w:sz="0" w:space="0" w:color="auto"/>
            <w:bottom w:val="none" w:sz="0" w:space="0" w:color="auto"/>
            <w:right w:val="none" w:sz="0" w:space="0" w:color="auto"/>
          </w:divBdr>
          <w:divsChild>
            <w:div w:id="397168822">
              <w:marLeft w:val="0"/>
              <w:marRight w:val="0"/>
              <w:marTop w:val="0"/>
              <w:marBottom w:val="0"/>
              <w:divBdr>
                <w:top w:val="none" w:sz="0" w:space="0" w:color="auto"/>
                <w:left w:val="none" w:sz="0" w:space="0" w:color="auto"/>
                <w:bottom w:val="none" w:sz="0" w:space="0" w:color="auto"/>
                <w:right w:val="none" w:sz="0" w:space="0" w:color="auto"/>
              </w:divBdr>
              <w:divsChild>
                <w:div w:id="456685921">
                  <w:marLeft w:val="0"/>
                  <w:marRight w:val="0"/>
                  <w:marTop w:val="0"/>
                  <w:marBottom w:val="0"/>
                  <w:divBdr>
                    <w:top w:val="none" w:sz="0" w:space="0" w:color="auto"/>
                    <w:left w:val="none" w:sz="0" w:space="0" w:color="auto"/>
                    <w:bottom w:val="none" w:sz="0" w:space="0" w:color="auto"/>
                    <w:right w:val="none" w:sz="0" w:space="0" w:color="auto"/>
                  </w:divBdr>
                </w:div>
                <w:div w:id="903758154">
                  <w:marLeft w:val="0"/>
                  <w:marRight w:val="0"/>
                  <w:marTop w:val="0"/>
                  <w:marBottom w:val="0"/>
                  <w:divBdr>
                    <w:top w:val="none" w:sz="0" w:space="0" w:color="auto"/>
                    <w:left w:val="none" w:sz="0" w:space="0" w:color="auto"/>
                    <w:bottom w:val="none" w:sz="0" w:space="0" w:color="auto"/>
                    <w:right w:val="none" w:sz="0" w:space="0" w:color="auto"/>
                  </w:divBdr>
                </w:div>
                <w:div w:id="1494876832">
                  <w:marLeft w:val="0"/>
                  <w:marRight w:val="0"/>
                  <w:marTop w:val="0"/>
                  <w:marBottom w:val="0"/>
                  <w:divBdr>
                    <w:top w:val="none" w:sz="0" w:space="0" w:color="auto"/>
                    <w:left w:val="none" w:sz="0" w:space="0" w:color="auto"/>
                    <w:bottom w:val="none" w:sz="0" w:space="0" w:color="auto"/>
                    <w:right w:val="none" w:sz="0" w:space="0" w:color="auto"/>
                  </w:divBdr>
                </w:div>
                <w:div w:id="969016615">
                  <w:marLeft w:val="0"/>
                  <w:marRight w:val="0"/>
                  <w:marTop w:val="0"/>
                  <w:marBottom w:val="0"/>
                  <w:divBdr>
                    <w:top w:val="none" w:sz="0" w:space="0" w:color="auto"/>
                    <w:left w:val="none" w:sz="0" w:space="0" w:color="auto"/>
                    <w:bottom w:val="none" w:sz="0" w:space="0" w:color="auto"/>
                    <w:right w:val="none" w:sz="0" w:space="0" w:color="auto"/>
                  </w:divBdr>
                </w:div>
                <w:div w:id="1372341083">
                  <w:marLeft w:val="0"/>
                  <w:marRight w:val="0"/>
                  <w:marTop w:val="0"/>
                  <w:marBottom w:val="0"/>
                  <w:divBdr>
                    <w:top w:val="none" w:sz="0" w:space="0" w:color="auto"/>
                    <w:left w:val="none" w:sz="0" w:space="0" w:color="auto"/>
                    <w:bottom w:val="none" w:sz="0" w:space="0" w:color="auto"/>
                    <w:right w:val="none" w:sz="0" w:space="0" w:color="auto"/>
                  </w:divBdr>
                  <w:divsChild>
                    <w:div w:id="541134750">
                      <w:marLeft w:val="0"/>
                      <w:marRight w:val="0"/>
                      <w:marTop w:val="0"/>
                      <w:marBottom w:val="0"/>
                      <w:divBdr>
                        <w:top w:val="none" w:sz="0" w:space="0" w:color="auto"/>
                        <w:left w:val="none" w:sz="0" w:space="0" w:color="auto"/>
                        <w:bottom w:val="none" w:sz="0" w:space="0" w:color="auto"/>
                        <w:right w:val="none" w:sz="0" w:space="0" w:color="auto"/>
                      </w:divBdr>
                    </w:div>
                    <w:div w:id="720056950">
                      <w:marLeft w:val="0"/>
                      <w:marRight w:val="0"/>
                      <w:marTop w:val="0"/>
                      <w:marBottom w:val="0"/>
                      <w:divBdr>
                        <w:top w:val="none" w:sz="0" w:space="0" w:color="auto"/>
                        <w:left w:val="none" w:sz="0" w:space="0" w:color="auto"/>
                        <w:bottom w:val="none" w:sz="0" w:space="0" w:color="auto"/>
                        <w:right w:val="none" w:sz="0" w:space="0" w:color="auto"/>
                      </w:divBdr>
                    </w:div>
                    <w:div w:id="2056390900">
                      <w:marLeft w:val="0"/>
                      <w:marRight w:val="0"/>
                      <w:marTop w:val="0"/>
                      <w:marBottom w:val="0"/>
                      <w:divBdr>
                        <w:top w:val="none" w:sz="0" w:space="0" w:color="auto"/>
                        <w:left w:val="none" w:sz="0" w:space="0" w:color="auto"/>
                        <w:bottom w:val="none" w:sz="0" w:space="0" w:color="auto"/>
                        <w:right w:val="none" w:sz="0" w:space="0" w:color="auto"/>
                      </w:divBdr>
                    </w:div>
                    <w:div w:id="2303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9349">
          <w:marLeft w:val="0"/>
          <w:marRight w:val="0"/>
          <w:marTop w:val="0"/>
          <w:marBottom w:val="0"/>
          <w:divBdr>
            <w:top w:val="none" w:sz="0" w:space="0" w:color="auto"/>
            <w:left w:val="none" w:sz="0" w:space="0" w:color="auto"/>
            <w:bottom w:val="none" w:sz="0" w:space="0" w:color="auto"/>
            <w:right w:val="none" w:sz="0" w:space="0" w:color="auto"/>
          </w:divBdr>
          <w:divsChild>
            <w:div w:id="1458597786">
              <w:marLeft w:val="0"/>
              <w:marRight w:val="0"/>
              <w:marTop w:val="0"/>
              <w:marBottom w:val="0"/>
              <w:divBdr>
                <w:top w:val="none" w:sz="0" w:space="0" w:color="auto"/>
                <w:left w:val="none" w:sz="0" w:space="0" w:color="auto"/>
                <w:bottom w:val="none" w:sz="0" w:space="0" w:color="auto"/>
                <w:right w:val="none" w:sz="0" w:space="0" w:color="auto"/>
              </w:divBdr>
              <w:divsChild>
                <w:div w:id="2074428044">
                  <w:marLeft w:val="0"/>
                  <w:marRight w:val="0"/>
                  <w:marTop w:val="0"/>
                  <w:marBottom w:val="0"/>
                  <w:divBdr>
                    <w:top w:val="none" w:sz="0" w:space="0" w:color="auto"/>
                    <w:left w:val="none" w:sz="0" w:space="0" w:color="auto"/>
                    <w:bottom w:val="none" w:sz="0" w:space="0" w:color="auto"/>
                    <w:right w:val="none" w:sz="0" w:space="0" w:color="auto"/>
                  </w:divBdr>
                </w:div>
                <w:div w:id="75444382">
                  <w:marLeft w:val="0"/>
                  <w:marRight w:val="0"/>
                  <w:marTop w:val="0"/>
                  <w:marBottom w:val="0"/>
                  <w:divBdr>
                    <w:top w:val="none" w:sz="0" w:space="0" w:color="auto"/>
                    <w:left w:val="none" w:sz="0" w:space="0" w:color="auto"/>
                    <w:bottom w:val="none" w:sz="0" w:space="0" w:color="auto"/>
                    <w:right w:val="none" w:sz="0" w:space="0" w:color="auto"/>
                  </w:divBdr>
                </w:div>
                <w:div w:id="1157497738">
                  <w:marLeft w:val="0"/>
                  <w:marRight w:val="0"/>
                  <w:marTop w:val="0"/>
                  <w:marBottom w:val="0"/>
                  <w:divBdr>
                    <w:top w:val="none" w:sz="0" w:space="0" w:color="auto"/>
                    <w:left w:val="none" w:sz="0" w:space="0" w:color="auto"/>
                    <w:bottom w:val="none" w:sz="0" w:space="0" w:color="auto"/>
                    <w:right w:val="none" w:sz="0" w:space="0" w:color="auto"/>
                  </w:divBdr>
                </w:div>
                <w:div w:id="1010378645">
                  <w:marLeft w:val="0"/>
                  <w:marRight w:val="0"/>
                  <w:marTop w:val="0"/>
                  <w:marBottom w:val="0"/>
                  <w:divBdr>
                    <w:top w:val="none" w:sz="0" w:space="0" w:color="auto"/>
                    <w:left w:val="none" w:sz="0" w:space="0" w:color="auto"/>
                    <w:bottom w:val="none" w:sz="0" w:space="0" w:color="auto"/>
                    <w:right w:val="none" w:sz="0" w:space="0" w:color="auto"/>
                  </w:divBdr>
                </w:div>
                <w:div w:id="248850013">
                  <w:marLeft w:val="0"/>
                  <w:marRight w:val="0"/>
                  <w:marTop w:val="0"/>
                  <w:marBottom w:val="0"/>
                  <w:divBdr>
                    <w:top w:val="none" w:sz="0" w:space="0" w:color="auto"/>
                    <w:left w:val="none" w:sz="0" w:space="0" w:color="auto"/>
                    <w:bottom w:val="none" w:sz="0" w:space="0" w:color="auto"/>
                    <w:right w:val="none" w:sz="0" w:space="0" w:color="auto"/>
                  </w:divBdr>
                </w:div>
                <w:div w:id="1446846383">
                  <w:marLeft w:val="0"/>
                  <w:marRight w:val="0"/>
                  <w:marTop w:val="0"/>
                  <w:marBottom w:val="0"/>
                  <w:divBdr>
                    <w:top w:val="none" w:sz="0" w:space="0" w:color="auto"/>
                    <w:left w:val="none" w:sz="0" w:space="0" w:color="auto"/>
                    <w:bottom w:val="none" w:sz="0" w:space="0" w:color="auto"/>
                    <w:right w:val="none" w:sz="0" w:space="0" w:color="auto"/>
                  </w:divBdr>
                </w:div>
                <w:div w:id="2124693389">
                  <w:marLeft w:val="0"/>
                  <w:marRight w:val="0"/>
                  <w:marTop w:val="0"/>
                  <w:marBottom w:val="0"/>
                  <w:divBdr>
                    <w:top w:val="none" w:sz="0" w:space="0" w:color="auto"/>
                    <w:left w:val="none" w:sz="0" w:space="0" w:color="auto"/>
                    <w:bottom w:val="none" w:sz="0" w:space="0" w:color="auto"/>
                    <w:right w:val="none" w:sz="0" w:space="0" w:color="auto"/>
                  </w:divBdr>
                </w:div>
                <w:div w:id="497697541">
                  <w:marLeft w:val="0"/>
                  <w:marRight w:val="0"/>
                  <w:marTop w:val="0"/>
                  <w:marBottom w:val="0"/>
                  <w:divBdr>
                    <w:top w:val="none" w:sz="0" w:space="0" w:color="auto"/>
                    <w:left w:val="none" w:sz="0" w:space="0" w:color="auto"/>
                    <w:bottom w:val="none" w:sz="0" w:space="0" w:color="auto"/>
                    <w:right w:val="none" w:sz="0" w:space="0" w:color="auto"/>
                  </w:divBdr>
                </w:div>
                <w:div w:id="867959060">
                  <w:marLeft w:val="0"/>
                  <w:marRight w:val="0"/>
                  <w:marTop w:val="0"/>
                  <w:marBottom w:val="0"/>
                  <w:divBdr>
                    <w:top w:val="none" w:sz="0" w:space="0" w:color="auto"/>
                    <w:left w:val="none" w:sz="0" w:space="0" w:color="auto"/>
                    <w:bottom w:val="none" w:sz="0" w:space="0" w:color="auto"/>
                    <w:right w:val="none" w:sz="0" w:space="0" w:color="auto"/>
                  </w:divBdr>
                </w:div>
                <w:div w:id="1393427975">
                  <w:marLeft w:val="0"/>
                  <w:marRight w:val="0"/>
                  <w:marTop w:val="0"/>
                  <w:marBottom w:val="0"/>
                  <w:divBdr>
                    <w:top w:val="none" w:sz="0" w:space="0" w:color="auto"/>
                    <w:left w:val="none" w:sz="0" w:space="0" w:color="auto"/>
                    <w:bottom w:val="none" w:sz="0" w:space="0" w:color="auto"/>
                    <w:right w:val="none" w:sz="0" w:space="0" w:color="auto"/>
                  </w:divBdr>
                </w:div>
                <w:div w:id="1177114153">
                  <w:marLeft w:val="0"/>
                  <w:marRight w:val="0"/>
                  <w:marTop w:val="0"/>
                  <w:marBottom w:val="0"/>
                  <w:divBdr>
                    <w:top w:val="none" w:sz="0" w:space="0" w:color="auto"/>
                    <w:left w:val="none" w:sz="0" w:space="0" w:color="auto"/>
                    <w:bottom w:val="none" w:sz="0" w:space="0" w:color="auto"/>
                    <w:right w:val="none" w:sz="0" w:space="0" w:color="auto"/>
                  </w:divBdr>
                </w:div>
                <w:div w:id="181818617">
                  <w:marLeft w:val="0"/>
                  <w:marRight w:val="0"/>
                  <w:marTop w:val="0"/>
                  <w:marBottom w:val="0"/>
                  <w:divBdr>
                    <w:top w:val="none" w:sz="0" w:space="0" w:color="auto"/>
                    <w:left w:val="none" w:sz="0" w:space="0" w:color="auto"/>
                    <w:bottom w:val="none" w:sz="0" w:space="0" w:color="auto"/>
                    <w:right w:val="none" w:sz="0" w:space="0" w:color="auto"/>
                  </w:divBdr>
                </w:div>
                <w:div w:id="2144420847">
                  <w:marLeft w:val="0"/>
                  <w:marRight w:val="0"/>
                  <w:marTop w:val="0"/>
                  <w:marBottom w:val="0"/>
                  <w:divBdr>
                    <w:top w:val="none" w:sz="0" w:space="0" w:color="auto"/>
                    <w:left w:val="none" w:sz="0" w:space="0" w:color="auto"/>
                    <w:bottom w:val="none" w:sz="0" w:space="0" w:color="auto"/>
                    <w:right w:val="none" w:sz="0" w:space="0" w:color="auto"/>
                  </w:divBdr>
                </w:div>
                <w:div w:id="1038165738">
                  <w:marLeft w:val="0"/>
                  <w:marRight w:val="0"/>
                  <w:marTop w:val="0"/>
                  <w:marBottom w:val="0"/>
                  <w:divBdr>
                    <w:top w:val="none" w:sz="0" w:space="0" w:color="auto"/>
                    <w:left w:val="none" w:sz="0" w:space="0" w:color="auto"/>
                    <w:bottom w:val="none" w:sz="0" w:space="0" w:color="auto"/>
                    <w:right w:val="none" w:sz="0" w:space="0" w:color="auto"/>
                  </w:divBdr>
                </w:div>
                <w:div w:id="1707100163">
                  <w:marLeft w:val="0"/>
                  <w:marRight w:val="0"/>
                  <w:marTop w:val="0"/>
                  <w:marBottom w:val="0"/>
                  <w:divBdr>
                    <w:top w:val="none" w:sz="0" w:space="0" w:color="auto"/>
                    <w:left w:val="none" w:sz="0" w:space="0" w:color="auto"/>
                    <w:bottom w:val="none" w:sz="0" w:space="0" w:color="auto"/>
                    <w:right w:val="none" w:sz="0" w:space="0" w:color="auto"/>
                  </w:divBdr>
                </w:div>
                <w:div w:id="666053940">
                  <w:marLeft w:val="0"/>
                  <w:marRight w:val="0"/>
                  <w:marTop w:val="0"/>
                  <w:marBottom w:val="0"/>
                  <w:divBdr>
                    <w:top w:val="none" w:sz="0" w:space="0" w:color="auto"/>
                    <w:left w:val="none" w:sz="0" w:space="0" w:color="auto"/>
                    <w:bottom w:val="none" w:sz="0" w:space="0" w:color="auto"/>
                    <w:right w:val="none" w:sz="0" w:space="0" w:color="auto"/>
                  </w:divBdr>
                </w:div>
                <w:div w:id="709839441">
                  <w:marLeft w:val="0"/>
                  <w:marRight w:val="0"/>
                  <w:marTop w:val="0"/>
                  <w:marBottom w:val="0"/>
                  <w:divBdr>
                    <w:top w:val="none" w:sz="0" w:space="0" w:color="auto"/>
                    <w:left w:val="none" w:sz="0" w:space="0" w:color="auto"/>
                    <w:bottom w:val="none" w:sz="0" w:space="0" w:color="auto"/>
                    <w:right w:val="none" w:sz="0" w:space="0" w:color="auto"/>
                  </w:divBdr>
                </w:div>
                <w:div w:id="419259216">
                  <w:marLeft w:val="0"/>
                  <w:marRight w:val="0"/>
                  <w:marTop w:val="0"/>
                  <w:marBottom w:val="0"/>
                  <w:divBdr>
                    <w:top w:val="none" w:sz="0" w:space="0" w:color="auto"/>
                    <w:left w:val="none" w:sz="0" w:space="0" w:color="auto"/>
                    <w:bottom w:val="none" w:sz="0" w:space="0" w:color="auto"/>
                    <w:right w:val="none" w:sz="0" w:space="0" w:color="auto"/>
                  </w:divBdr>
                </w:div>
                <w:div w:id="170148928">
                  <w:marLeft w:val="0"/>
                  <w:marRight w:val="0"/>
                  <w:marTop w:val="0"/>
                  <w:marBottom w:val="0"/>
                  <w:divBdr>
                    <w:top w:val="none" w:sz="0" w:space="0" w:color="auto"/>
                    <w:left w:val="none" w:sz="0" w:space="0" w:color="auto"/>
                    <w:bottom w:val="none" w:sz="0" w:space="0" w:color="auto"/>
                    <w:right w:val="none" w:sz="0" w:space="0" w:color="auto"/>
                  </w:divBdr>
                </w:div>
                <w:div w:id="1889874727">
                  <w:marLeft w:val="0"/>
                  <w:marRight w:val="0"/>
                  <w:marTop w:val="0"/>
                  <w:marBottom w:val="0"/>
                  <w:divBdr>
                    <w:top w:val="none" w:sz="0" w:space="0" w:color="auto"/>
                    <w:left w:val="none" w:sz="0" w:space="0" w:color="auto"/>
                    <w:bottom w:val="none" w:sz="0" w:space="0" w:color="auto"/>
                    <w:right w:val="none" w:sz="0" w:space="0" w:color="auto"/>
                  </w:divBdr>
                </w:div>
                <w:div w:id="1954241076">
                  <w:marLeft w:val="0"/>
                  <w:marRight w:val="0"/>
                  <w:marTop w:val="0"/>
                  <w:marBottom w:val="0"/>
                  <w:divBdr>
                    <w:top w:val="none" w:sz="0" w:space="0" w:color="auto"/>
                    <w:left w:val="none" w:sz="0" w:space="0" w:color="auto"/>
                    <w:bottom w:val="none" w:sz="0" w:space="0" w:color="auto"/>
                    <w:right w:val="none" w:sz="0" w:space="0" w:color="auto"/>
                  </w:divBdr>
                </w:div>
                <w:div w:id="787315327">
                  <w:marLeft w:val="0"/>
                  <w:marRight w:val="0"/>
                  <w:marTop w:val="0"/>
                  <w:marBottom w:val="0"/>
                  <w:divBdr>
                    <w:top w:val="none" w:sz="0" w:space="0" w:color="auto"/>
                    <w:left w:val="none" w:sz="0" w:space="0" w:color="auto"/>
                    <w:bottom w:val="none" w:sz="0" w:space="0" w:color="auto"/>
                    <w:right w:val="none" w:sz="0" w:space="0" w:color="auto"/>
                  </w:divBdr>
                </w:div>
                <w:div w:id="2079326765">
                  <w:marLeft w:val="0"/>
                  <w:marRight w:val="0"/>
                  <w:marTop w:val="0"/>
                  <w:marBottom w:val="0"/>
                  <w:divBdr>
                    <w:top w:val="none" w:sz="0" w:space="0" w:color="auto"/>
                    <w:left w:val="none" w:sz="0" w:space="0" w:color="auto"/>
                    <w:bottom w:val="none" w:sz="0" w:space="0" w:color="auto"/>
                    <w:right w:val="none" w:sz="0" w:space="0" w:color="auto"/>
                  </w:divBdr>
                </w:div>
                <w:div w:id="274993087">
                  <w:marLeft w:val="0"/>
                  <w:marRight w:val="0"/>
                  <w:marTop w:val="0"/>
                  <w:marBottom w:val="0"/>
                  <w:divBdr>
                    <w:top w:val="none" w:sz="0" w:space="0" w:color="auto"/>
                    <w:left w:val="none" w:sz="0" w:space="0" w:color="auto"/>
                    <w:bottom w:val="none" w:sz="0" w:space="0" w:color="auto"/>
                    <w:right w:val="none" w:sz="0" w:space="0" w:color="auto"/>
                  </w:divBdr>
                </w:div>
                <w:div w:id="481192308">
                  <w:marLeft w:val="0"/>
                  <w:marRight w:val="0"/>
                  <w:marTop w:val="0"/>
                  <w:marBottom w:val="0"/>
                  <w:divBdr>
                    <w:top w:val="none" w:sz="0" w:space="0" w:color="auto"/>
                    <w:left w:val="none" w:sz="0" w:space="0" w:color="auto"/>
                    <w:bottom w:val="none" w:sz="0" w:space="0" w:color="auto"/>
                    <w:right w:val="none" w:sz="0" w:space="0" w:color="auto"/>
                  </w:divBdr>
                </w:div>
                <w:div w:id="943221159">
                  <w:marLeft w:val="0"/>
                  <w:marRight w:val="0"/>
                  <w:marTop w:val="0"/>
                  <w:marBottom w:val="0"/>
                  <w:divBdr>
                    <w:top w:val="none" w:sz="0" w:space="0" w:color="auto"/>
                    <w:left w:val="none" w:sz="0" w:space="0" w:color="auto"/>
                    <w:bottom w:val="none" w:sz="0" w:space="0" w:color="auto"/>
                    <w:right w:val="none" w:sz="0" w:space="0" w:color="auto"/>
                  </w:divBdr>
                </w:div>
                <w:div w:id="1687631102">
                  <w:marLeft w:val="0"/>
                  <w:marRight w:val="0"/>
                  <w:marTop w:val="0"/>
                  <w:marBottom w:val="0"/>
                  <w:divBdr>
                    <w:top w:val="none" w:sz="0" w:space="0" w:color="auto"/>
                    <w:left w:val="none" w:sz="0" w:space="0" w:color="auto"/>
                    <w:bottom w:val="none" w:sz="0" w:space="0" w:color="auto"/>
                    <w:right w:val="none" w:sz="0" w:space="0" w:color="auto"/>
                  </w:divBdr>
                </w:div>
                <w:div w:id="181869101">
                  <w:marLeft w:val="0"/>
                  <w:marRight w:val="0"/>
                  <w:marTop w:val="0"/>
                  <w:marBottom w:val="0"/>
                  <w:divBdr>
                    <w:top w:val="none" w:sz="0" w:space="0" w:color="auto"/>
                    <w:left w:val="none" w:sz="0" w:space="0" w:color="auto"/>
                    <w:bottom w:val="none" w:sz="0" w:space="0" w:color="auto"/>
                    <w:right w:val="none" w:sz="0" w:space="0" w:color="auto"/>
                  </w:divBdr>
                </w:div>
                <w:div w:id="1113673385">
                  <w:marLeft w:val="0"/>
                  <w:marRight w:val="0"/>
                  <w:marTop w:val="0"/>
                  <w:marBottom w:val="0"/>
                  <w:divBdr>
                    <w:top w:val="none" w:sz="0" w:space="0" w:color="auto"/>
                    <w:left w:val="none" w:sz="0" w:space="0" w:color="auto"/>
                    <w:bottom w:val="none" w:sz="0" w:space="0" w:color="auto"/>
                    <w:right w:val="none" w:sz="0" w:space="0" w:color="auto"/>
                  </w:divBdr>
                </w:div>
                <w:div w:id="1074162165">
                  <w:marLeft w:val="0"/>
                  <w:marRight w:val="0"/>
                  <w:marTop w:val="0"/>
                  <w:marBottom w:val="0"/>
                  <w:divBdr>
                    <w:top w:val="none" w:sz="0" w:space="0" w:color="auto"/>
                    <w:left w:val="none" w:sz="0" w:space="0" w:color="auto"/>
                    <w:bottom w:val="none" w:sz="0" w:space="0" w:color="auto"/>
                    <w:right w:val="none" w:sz="0" w:space="0" w:color="auto"/>
                  </w:divBdr>
                </w:div>
                <w:div w:id="160241282">
                  <w:marLeft w:val="0"/>
                  <w:marRight w:val="0"/>
                  <w:marTop w:val="0"/>
                  <w:marBottom w:val="0"/>
                  <w:divBdr>
                    <w:top w:val="none" w:sz="0" w:space="0" w:color="auto"/>
                    <w:left w:val="none" w:sz="0" w:space="0" w:color="auto"/>
                    <w:bottom w:val="none" w:sz="0" w:space="0" w:color="auto"/>
                    <w:right w:val="none" w:sz="0" w:space="0" w:color="auto"/>
                  </w:divBdr>
                </w:div>
                <w:div w:id="143739974">
                  <w:marLeft w:val="0"/>
                  <w:marRight w:val="0"/>
                  <w:marTop w:val="0"/>
                  <w:marBottom w:val="0"/>
                  <w:divBdr>
                    <w:top w:val="none" w:sz="0" w:space="0" w:color="auto"/>
                    <w:left w:val="none" w:sz="0" w:space="0" w:color="auto"/>
                    <w:bottom w:val="none" w:sz="0" w:space="0" w:color="auto"/>
                    <w:right w:val="none" w:sz="0" w:space="0" w:color="auto"/>
                  </w:divBdr>
                </w:div>
                <w:div w:id="795100821">
                  <w:marLeft w:val="0"/>
                  <w:marRight w:val="0"/>
                  <w:marTop w:val="0"/>
                  <w:marBottom w:val="0"/>
                  <w:divBdr>
                    <w:top w:val="none" w:sz="0" w:space="0" w:color="auto"/>
                    <w:left w:val="none" w:sz="0" w:space="0" w:color="auto"/>
                    <w:bottom w:val="none" w:sz="0" w:space="0" w:color="auto"/>
                    <w:right w:val="none" w:sz="0" w:space="0" w:color="auto"/>
                  </w:divBdr>
                </w:div>
                <w:div w:id="1846940508">
                  <w:marLeft w:val="0"/>
                  <w:marRight w:val="0"/>
                  <w:marTop w:val="0"/>
                  <w:marBottom w:val="0"/>
                  <w:divBdr>
                    <w:top w:val="none" w:sz="0" w:space="0" w:color="auto"/>
                    <w:left w:val="none" w:sz="0" w:space="0" w:color="auto"/>
                    <w:bottom w:val="none" w:sz="0" w:space="0" w:color="auto"/>
                    <w:right w:val="none" w:sz="0" w:space="0" w:color="auto"/>
                  </w:divBdr>
                </w:div>
                <w:div w:id="1225289737">
                  <w:marLeft w:val="0"/>
                  <w:marRight w:val="0"/>
                  <w:marTop w:val="0"/>
                  <w:marBottom w:val="0"/>
                  <w:divBdr>
                    <w:top w:val="none" w:sz="0" w:space="0" w:color="auto"/>
                    <w:left w:val="none" w:sz="0" w:space="0" w:color="auto"/>
                    <w:bottom w:val="none" w:sz="0" w:space="0" w:color="auto"/>
                    <w:right w:val="none" w:sz="0" w:space="0" w:color="auto"/>
                  </w:divBdr>
                </w:div>
                <w:div w:id="964382981">
                  <w:marLeft w:val="0"/>
                  <w:marRight w:val="0"/>
                  <w:marTop w:val="0"/>
                  <w:marBottom w:val="0"/>
                  <w:divBdr>
                    <w:top w:val="none" w:sz="0" w:space="0" w:color="auto"/>
                    <w:left w:val="none" w:sz="0" w:space="0" w:color="auto"/>
                    <w:bottom w:val="none" w:sz="0" w:space="0" w:color="auto"/>
                    <w:right w:val="none" w:sz="0" w:space="0" w:color="auto"/>
                  </w:divBdr>
                </w:div>
                <w:div w:id="979068607">
                  <w:marLeft w:val="0"/>
                  <w:marRight w:val="0"/>
                  <w:marTop w:val="0"/>
                  <w:marBottom w:val="0"/>
                  <w:divBdr>
                    <w:top w:val="none" w:sz="0" w:space="0" w:color="auto"/>
                    <w:left w:val="none" w:sz="0" w:space="0" w:color="auto"/>
                    <w:bottom w:val="none" w:sz="0" w:space="0" w:color="auto"/>
                    <w:right w:val="none" w:sz="0" w:space="0" w:color="auto"/>
                  </w:divBdr>
                  <w:divsChild>
                    <w:div w:id="1414088203">
                      <w:marLeft w:val="0"/>
                      <w:marRight w:val="0"/>
                      <w:marTop w:val="0"/>
                      <w:marBottom w:val="0"/>
                      <w:divBdr>
                        <w:top w:val="none" w:sz="0" w:space="0" w:color="auto"/>
                        <w:left w:val="none" w:sz="0" w:space="0" w:color="auto"/>
                        <w:bottom w:val="none" w:sz="0" w:space="0" w:color="auto"/>
                        <w:right w:val="none" w:sz="0" w:space="0" w:color="auto"/>
                      </w:divBdr>
                    </w:div>
                    <w:div w:id="530609904">
                      <w:marLeft w:val="0"/>
                      <w:marRight w:val="0"/>
                      <w:marTop w:val="0"/>
                      <w:marBottom w:val="0"/>
                      <w:divBdr>
                        <w:top w:val="none" w:sz="0" w:space="0" w:color="auto"/>
                        <w:left w:val="none" w:sz="0" w:space="0" w:color="auto"/>
                        <w:bottom w:val="none" w:sz="0" w:space="0" w:color="auto"/>
                        <w:right w:val="none" w:sz="0" w:space="0" w:color="auto"/>
                      </w:divBdr>
                    </w:div>
                    <w:div w:id="110979265">
                      <w:marLeft w:val="0"/>
                      <w:marRight w:val="0"/>
                      <w:marTop w:val="0"/>
                      <w:marBottom w:val="0"/>
                      <w:divBdr>
                        <w:top w:val="none" w:sz="0" w:space="0" w:color="auto"/>
                        <w:left w:val="none" w:sz="0" w:space="0" w:color="auto"/>
                        <w:bottom w:val="none" w:sz="0" w:space="0" w:color="auto"/>
                        <w:right w:val="none" w:sz="0" w:space="0" w:color="auto"/>
                      </w:divBdr>
                    </w:div>
                    <w:div w:id="1248883309">
                      <w:marLeft w:val="0"/>
                      <w:marRight w:val="0"/>
                      <w:marTop w:val="0"/>
                      <w:marBottom w:val="0"/>
                      <w:divBdr>
                        <w:top w:val="none" w:sz="0" w:space="0" w:color="auto"/>
                        <w:left w:val="none" w:sz="0" w:space="0" w:color="auto"/>
                        <w:bottom w:val="none" w:sz="0" w:space="0" w:color="auto"/>
                        <w:right w:val="none" w:sz="0" w:space="0" w:color="auto"/>
                      </w:divBdr>
                    </w:div>
                    <w:div w:id="1959414141">
                      <w:marLeft w:val="0"/>
                      <w:marRight w:val="0"/>
                      <w:marTop w:val="0"/>
                      <w:marBottom w:val="0"/>
                      <w:divBdr>
                        <w:top w:val="none" w:sz="0" w:space="0" w:color="auto"/>
                        <w:left w:val="none" w:sz="0" w:space="0" w:color="auto"/>
                        <w:bottom w:val="none" w:sz="0" w:space="0" w:color="auto"/>
                        <w:right w:val="none" w:sz="0" w:space="0" w:color="auto"/>
                      </w:divBdr>
                    </w:div>
                    <w:div w:id="1869291512">
                      <w:marLeft w:val="0"/>
                      <w:marRight w:val="0"/>
                      <w:marTop w:val="0"/>
                      <w:marBottom w:val="0"/>
                      <w:divBdr>
                        <w:top w:val="none" w:sz="0" w:space="0" w:color="auto"/>
                        <w:left w:val="none" w:sz="0" w:space="0" w:color="auto"/>
                        <w:bottom w:val="none" w:sz="0" w:space="0" w:color="auto"/>
                        <w:right w:val="none" w:sz="0" w:space="0" w:color="auto"/>
                      </w:divBdr>
                    </w:div>
                    <w:div w:id="2062745728">
                      <w:marLeft w:val="0"/>
                      <w:marRight w:val="0"/>
                      <w:marTop w:val="0"/>
                      <w:marBottom w:val="0"/>
                      <w:divBdr>
                        <w:top w:val="none" w:sz="0" w:space="0" w:color="auto"/>
                        <w:left w:val="none" w:sz="0" w:space="0" w:color="auto"/>
                        <w:bottom w:val="none" w:sz="0" w:space="0" w:color="auto"/>
                        <w:right w:val="none" w:sz="0" w:space="0" w:color="auto"/>
                      </w:divBdr>
                    </w:div>
                    <w:div w:id="1023289775">
                      <w:marLeft w:val="0"/>
                      <w:marRight w:val="0"/>
                      <w:marTop w:val="0"/>
                      <w:marBottom w:val="0"/>
                      <w:divBdr>
                        <w:top w:val="none" w:sz="0" w:space="0" w:color="auto"/>
                        <w:left w:val="none" w:sz="0" w:space="0" w:color="auto"/>
                        <w:bottom w:val="none" w:sz="0" w:space="0" w:color="auto"/>
                        <w:right w:val="none" w:sz="0" w:space="0" w:color="auto"/>
                      </w:divBdr>
                    </w:div>
                    <w:div w:id="594900803">
                      <w:marLeft w:val="0"/>
                      <w:marRight w:val="0"/>
                      <w:marTop w:val="0"/>
                      <w:marBottom w:val="0"/>
                      <w:divBdr>
                        <w:top w:val="none" w:sz="0" w:space="0" w:color="auto"/>
                        <w:left w:val="none" w:sz="0" w:space="0" w:color="auto"/>
                        <w:bottom w:val="none" w:sz="0" w:space="0" w:color="auto"/>
                        <w:right w:val="none" w:sz="0" w:space="0" w:color="auto"/>
                      </w:divBdr>
                    </w:div>
                    <w:div w:id="1597667425">
                      <w:marLeft w:val="0"/>
                      <w:marRight w:val="0"/>
                      <w:marTop w:val="0"/>
                      <w:marBottom w:val="0"/>
                      <w:divBdr>
                        <w:top w:val="none" w:sz="0" w:space="0" w:color="auto"/>
                        <w:left w:val="none" w:sz="0" w:space="0" w:color="auto"/>
                        <w:bottom w:val="none" w:sz="0" w:space="0" w:color="auto"/>
                        <w:right w:val="none" w:sz="0" w:space="0" w:color="auto"/>
                      </w:divBdr>
                    </w:div>
                    <w:div w:id="1319191647">
                      <w:marLeft w:val="0"/>
                      <w:marRight w:val="0"/>
                      <w:marTop w:val="0"/>
                      <w:marBottom w:val="0"/>
                      <w:divBdr>
                        <w:top w:val="none" w:sz="0" w:space="0" w:color="auto"/>
                        <w:left w:val="none" w:sz="0" w:space="0" w:color="auto"/>
                        <w:bottom w:val="none" w:sz="0" w:space="0" w:color="auto"/>
                        <w:right w:val="none" w:sz="0" w:space="0" w:color="auto"/>
                      </w:divBdr>
                    </w:div>
                    <w:div w:id="131870057">
                      <w:marLeft w:val="0"/>
                      <w:marRight w:val="0"/>
                      <w:marTop w:val="0"/>
                      <w:marBottom w:val="0"/>
                      <w:divBdr>
                        <w:top w:val="none" w:sz="0" w:space="0" w:color="auto"/>
                        <w:left w:val="none" w:sz="0" w:space="0" w:color="auto"/>
                        <w:bottom w:val="none" w:sz="0" w:space="0" w:color="auto"/>
                        <w:right w:val="none" w:sz="0" w:space="0" w:color="auto"/>
                      </w:divBdr>
                    </w:div>
                    <w:div w:id="671447494">
                      <w:marLeft w:val="0"/>
                      <w:marRight w:val="0"/>
                      <w:marTop w:val="0"/>
                      <w:marBottom w:val="0"/>
                      <w:divBdr>
                        <w:top w:val="none" w:sz="0" w:space="0" w:color="auto"/>
                        <w:left w:val="none" w:sz="0" w:space="0" w:color="auto"/>
                        <w:bottom w:val="none" w:sz="0" w:space="0" w:color="auto"/>
                        <w:right w:val="none" w:sz="0" w:space="0" w:color="auto"/>
                      </w:divBdr>
                    </w:div>
                    <w:div w:id="1305815192">
                      <w:marLeft w:val="0"/>
                      <w:marRight w:val="0"/>
                      <w:marTop w:val="0"/>
                      <w:marBottom w:val="0"/>
                      <w:divBdr>
                        <w:top w:val="none" w:sz="0" w:space="0" w:color="auto"/>
                        <w:left w:val="none" w:sz="0" w:space="0" w:color="auto"/>
                        <w:bottom w:val="none" w:sz="0" w:space="0" w:color="auto"/>
                        <w:right w:val="none" w:sz="0" w:space="0" w:color="auto"/>
                      </w:divBdr>
                    </w:div>
                    <w:div w:id="1839416489">
                      <w:marLeft w:val="0"/>
                      <w:marRight w:val="0"/>
                      <w:marTop w:val="0"/>
                      <w:marBottom w:val="0"/>
                      <w:divBdr>
                        <w:top w:val="none" w:sz="0" w:space="0" w:color="auto"/>
                        <w:left w:val="none" w:sz="0" w:space="0" w:color="auto"/>
                        <w:bottom w:val="none" w:sz="0" w:space="0" w:color="auto"/>
                        <w:right w:val="none" w:sz="0" w:space="0" w:color="auto"/>
                      </w:divBdr>
                    </w:div>
                    <w:div w:id="473329156">
                      <w:marLeft w:val="0"/>
                      <w:marRight w:val="0"/>
                      <w:marTop w:val="0"/>
                      <w:marBottom w:val="0"/>
                      <w:divBdr>
                        <w:top w:val="none" w:sz="0" w:space="0" w:color="auto"/>
                        <w:left w:val="none" w:sz="0" w:space="0" w:color="auto"/>
                        <w:bottom w:val="none" w:sz="0" w:space="0" w:color="auto"/>
                        <w:right w:val="none" w:sz="0" w:space="0" w:color="auto"/>
                      </w:divBdr>
                    </w:div>
                    <w:div w:id="623577315">
                      <w:marLeft w:val="0"/>
                      <w:marRight w:val="0"/>
                      <w:marTop w:val="0"/>
                      <w:marBottom w:val="0"/>
                      <w:divBdr>
                        <w:top w:val="none" w:sz="0" w:space="0" w:color="auto"/>
                        <w:left w:val="none" w:sz="0" w:space="0" w:color="auto"/>
                        <w:bottom w:val="none" w:sz="0" w:space="0" w:color="auto"/>
                        <w:right w:val="none" w:sz="0" w:space="0" w:color="auto"/>
                      </w:divBdr>
                    </w:div>
                    <w:div w:id="9138983">
                      <w:marLeft w:val="0"/>
                      <w:marRight w:val="0"/>
                      <w:marTop w:val="0"/>
                      <w:marBottom w:val="0"/>
                      <w:divBdr>
                        <w:top w:val="none" w:sz="0" w:space="0" w:color="auto"/>
                        <w:left w:val="none" w:sz="0" w:space="0" w:color="auto"/>
                        <w:bottom w:val="none" w:sz="0" w:space="0" w:color="auto"/>
                        <w:right w:val="none" w:sz="0" w:space="0" w:color="auto"/>
                      </w:divBdr>
                    </w:div>
                    <w:div w:id="1283878913">
                      <w:marLeft w:val="0"/>
                      <w:marRight w:val="0"/>
                      <w:marTop w:val="0"/>
                      <w:marBottom w:val="0"/>
                      <w:divBdr>
                        <w:top w:val="none" w:sz="0" w:space="0" w:color="auto"/>
                        <w:left w:val="none" w:sz="0" w:space="0" w:color="auto"/>
                        <w:bottom w:val="none" w:sz="0" w:space="0" w:color="auto"/>
                        <w:right w:val="none" w:sz="0" w:space="0" w:color="auto"/>
                      </w:divBdr>
                    </w:div>
                    <w:div w:id="1829974526">
                      <w:marLeft w:val="0"/>
                      <w:marRight w:val="0"/>
                      <w:marTop w:val="0"/>
                      <w:marBottom w:val="0"/>
                      <w:divBdr>
                        <w:top w:val="none" w:sz="0" w:space="0" w:color="auto"/>
                        <w:left w:val="none" w:sz="0" w:space="0" w:color="auto"/>
                        <w:bottom w:val="none" w:sz="0" w:space="0" w:color="auto"/>
                        <w:right w:val="none" w:sz="0" w:space="0" w:color="auto"/>
                      </w:divBdr>
                    </w:div>
                    <w:div w:id="1955747220">
                      <w:marLeft w:val="0"/>
                      <w:marRight w:val="0"/>
                      <w:marTop w:val="0"/>
                      <w:marBottom w:val="0"/>
                      <w:divBdr>
                        <w:top w:val="none" w:sz="0" w:space="0" w:color="auto"/>
                        <w:left w:val="none" w:sz="0" w:space="0" w:color="auto"/>
                        <w:bottom w:val="none" w:sz="0" w:space="0" w:color="auto"/>
                        <w:right w:val="none" w:sz="0" w:space="0" w:color="auto"/>
                      </w:divBdr>
                    </w:div>
                    <w:div w:id="629432962">
                      <w:marLeft w:val="0"/>
                      <w:marRight w:val="0"/>
                      <w:marTop w:val="0"/>
                      <w:marBottom w:val="0"/>
                      <w:divBdr>
                        <w:top w:val="none" w:sz="0" w:space="0" w:color="auto"/>
                        <w:left w:val="none" w:sz="0" w:space="0" w:color="auto"/>
                        <w:bottom w:val="none" w:sz="0" w:space="0" w:color="auto"/>
                        <w:right w:val="none" w:sz="0" w:space="0" w:color="auto"/>
                      </w:divBdr>
                    </w:div>
                    <w:div w:id="669136675">
                      <w:marLeft w:val="0"/>
                      <w:marRight w:val="0"/>
                      <w:marTop w:val="0"/>
                      <w:marBottom w:val="0"/>
                      <w:divBdr>
                        <w:top w:val="none" w:sz="0" w:space="0" w:color="auto"/>
                        <w:left w:val="none" w:sz="0" w:space="0" w:color="auto"/>
                        <w:bottom w:val="none" w:sz="0" w:space="0" w:color="auto"/>
                        <w:right w:val="none" w:sz="0" w:space="0" w:color="auto"/>
                      </w:divBdr>
                    </w:div>
                    <w:div w:id="1533223098">
                      <w:marLeft w:val="0"/>
                      <w:marRight w:val="0"/>
                      <w:marTop w:val="0"/>
                      <w:marBottom w:val="0"/>
                      <w:divBdr>
                        <w:top w:val="none" w:sz="0" w:space="0" w:color="auto"/>
                        <w:left w:val="none" w:sz="0" w:space="0" w:color="auto"/>
                        <w:bottom w:val="none" w:sz="0" w:space="0" w:color="auto"/>
                        <w:right w:val="none" w:sz="0" w:space="0" w:color="auto"/>
                      </w:divBdr>
                    </w:div>
                    <w:div w:id="175773635">
                      <w:marLeft w:val="0"/>
                      <w:marRight w:val="0"/>
                      <w:marTop w:val="0"/>
                      <w:marBottom w:val="0"/>
                      <w:divBdr>
                        <w:top w:val="none" w:sz="0" w:space="0" w:color="auto"/>
                        <w:left w:val="none" w:sz="0" w:space="0" w:color="auto"/>
                        <w:bottom w:val="none" w:sz="0" w:space="0" w:color="auto"/>
                        <w:right w:val="none" w:sz="0" w:space="0" w:color="auto"/>
                      </w:divBdr>
                    </w:div>
                    <w:div w:id="834342788">
                      <w:marLeft w:val="0"/>
                      <w:marRight w:val="0"/>
                      <w:marTop w:val="0"/>
                      <w:marBottom w:val="0"/>
                      <w:divBdr>
                        <w:top w:val="none" w:sz="0" w:space="0" w:color="auto"/>
                        <w:left w:val="none" w:sz="0" w:space="0" w:color="auto"/>
                        <w:bottom w:val="none" w:sz="0" w:space="0" w:color="auto"/>
                        <w:right w:val="none" w:sz="0" w:space="0" w:color="auto"/>
                      </w:divBdr>
                    </w:div>
                    <w:div w:id="1317803837">
                      <w:marLeft w:val="0"/>
                      <w:marRight w:val="0"/>
                      <w:marTop w:val="0"/>
                      <w:marBottom w:val="0"/>
                      <w:divBdr>
                        <w:top w:val="none" w:sz="0" w:space="0" w:color="auto"/>
                        <w:left w:val="none" w:sz="0" w:space="0" w:color="auto"/>
                        <w:bottom w:val="none" w:sz="0" w:space="0" w:color="auto"/>
                        <w:right w:val="none" w:sz="0" w:space="0" w:color="auto"/>
                      </w:divBdr>
                    </w:div>
                    <w:div w:id="335814626">
                      <w:marLeft w:val="0"/>
                      <w:marRight w:val="0"/>
                      <w:marTop w:val="0"/>
                      <w:marBottom w:val="0"/>
                      <w:divBdr>
                        <w:top w:val="none" w:sz="0" w:space="0" w:color="auto"/>
                        <w:left w:val="none" w:sz="0" w:space="0" w:color="auto"/>
                        <w:bottom w:val="none" w:sz="0" w:space="0" w:color="auto"/>
                        <w:right w:val="none" w:sz="0" w:space="0" w:color="auto"/>
                      </w:divBdr>
                    </w:div>
                    <w:div w:id="539245693">
                      <w:marLeft w:val="0"/>
                      <w:marRight w:val="0"/>
                      <w:marTop w:val="0"/>
                      <w:marBottom w:val="0"/>
                      <w:divBdr>
                        <w:top w:val="none" w:sz="0" w:space="0" w:color="auto"/>
                        <w:left w:val="none" w:sz="0" w:space="0" w:color="auto"/>
                        <w:bottom w:val="none" w:sz="0" w:space="0" w:color="auto"/>
                        <w:right w:val="none" w:sz="0" w:space="0" w:color="auto"/>
                      </w:divBdr>
                    </w:div>
                    <w:div w:id="706415634">
                      <w:marLeft w:val="0"/>
                      <w:marRight w:val="0"/>
                      <w:marTop w:val="0"/>
                      <w:marBottom w:val="0"/>
                      <w:divBdr>
                        <w:top w:val="none" w:sz="0" w:space="0" w:color="auto"/>
                        <w:left w:val="none" w:sz="0" w:space="0" w:color="auto"/>
                        <w:bottom w:val="none" w:sz="0" w:space="0" w:color="auto"/>
                        <w:right w:val="none" w:sz="0" w:space="0" w:color="auto"/>
                      </w:divBdr>
                    </w:div>
                    <w:div w:id="540634510">
                      <w:marLeft w:val="0"/>
                      <w:marRight w:val="0"/>
                      <w:marTop w:val="0"/>
                      <w:marBottom w:val="0"/>
                      <w:divBdr>
                        <w:top w:val="none" w:sz="0" w:space="0" w:color="auto"/>
                        <w:left w:val="none" w:sz="0" w:space="0" w:color="auto"/>
                        <w:bottom w:val="none" w:sz="0" w:space="0" w:color="auto"/>
                        <w:right w:val="none" w:sz="0" w:space="0" w:color="auto"/>
                      </w:divBdr>
                    </w:div>
                    <w:div w:id="2080126254">
                      <w:marLeft w:val="0"/>
                      <w:marRight w:val="0"/>
                      <w:marTop w:val="0"/>
                      <w:marBottom w:val="0"/>
                      <w:divBdr>
                        <w:top w:val="none" w:sz="0" w:space="0" w:color="auto"/>
                        <w:left w:val="none" w:sz="0" w:space="0" w:color="auto"/>
                        <w:bottom w:val="none" w:sz="0" w:space="0" w:color="auto"/>
                        <w:right w:val="none" w:sz="0" w:space="0" w:color="auto"/>
                      </w:divBdr>
                    </w:div>
                    <w:div w:id="1227227355">
                      <w:marLeft w:val="0"/>
                      <w:marRight w:val="0"/>
                      <w:marTop w:val="0"/>
                      <w:marBottom w:val="0"/>
                      <w:divBdr>
                        <w:top w:val="none" w:sz="0" w:space="0" w:color="auto"/>
                        <w:left w:val="none" w:sz="0" w:space="0" w:color="auto"/>
                        <w:bottom w:val="none" w:sz="0" w:space="0" w:color="auto"/>
                        <w:right w:val="none" w:sz="0" w:space="0" w:color="auto"/>
                      </w:divBdr>
                    </w:div>
                    <w:div w:id="1684627990">
                      <w:marLeft w:val="0"/>
                      <w:marRight w:val="0"/>
                      <w:marTop w:val="0"/>
                      <w:marBottom w:val="0"/>
                      <w:divBdr>
                        <w:top w:val="none" w:sz="0" w:space="0" w:color="auto"/>
                        <w:left w:val="none" w:sz="0" w:space="0" w:color="auto"/>
                        <w:bottom w:val="none" w:sz="0" w:space="0" w:color="auto"/>
                        <w:right w:val="none" w:sz="0" w:space="0" w:color="auto"/>
                      </w:divBdr>
                    </w:div>
                    <w:div w:id="504906148">
                      <w:marLeft w:val="0"/>
                      <w:marRight w:val="0"/>
                      <w:marTop w:val="0"/>
                      <w:marBottom w:val="0"/>
                      <w:divBdr>
                        <w:top w:val="none" w:sz="0" w:space="0" w:color="auto"/>
                        <w:left w:val="none" w:sz="0" w:space="0" w:color="auto"/>
                        <w:bottom w:val="none" w:sz="0" w:space="0" w:color="auto"/>
                        <w:right w:val="none" w:sz="0" w:space="0" w:color="auto"/>
                      </w:divBdr>
                    </w:div>
                    <w:div w:id="12474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67577">
          <w:marLeft w:val="0"/>
          <w:marRight w:val="0"/>
          <w:marTop w:val="0"/>
          <w:marBottom w:val="0"/>
          <w:divBdr>
            <w:top w:val="none" w:sz="0" w:space="0" w:color="auto"/>
            <w:left w:val="none" w:sz="0" w:space="0" w:color="auto"/>
            <w:bottom w:val="none" w:sz="0" w:space="0" w:color="auto"/>
            <w:right w:val="none" w:sz="0" w:space="0" w:color="auto"/>
          </w:divBdr>
          <w:divsChild>
            <w:div w:id="1338145192">
              <w:marLeft w:val="0"/>
              <w:marRight w:val="0"/>
              <w:marTop w:val="0"/>
              <w:marBottom w:val="0"/>
              <w:divBdr>
                <w:top w:val="none" w:sz="0" w:space="0" w:color="auto"/>
                <w:left w:val="none" w:sz="0" w:space="0" w:color="auto"/>
                <w:bottom w:val="none" w:sz="0" w:space="0" w:color="auto"/>
                <w:right w:val="none" w:sz="0" w:space="0" w:color="auto"/>
              </w:divBdr>
              <w:divsChild>
                <w:div w:id="239102664">
                  <w:marLeft w:val="0"/>
                  <w:marRight w:val="0"/>
                  <w:marTop w:val="0"/>
                  <w:marBottom w:val="0"/>
                  <w:divBdr>
                    <w:top w:val="none" w:sz="0" w:space="0" w:color="auto"/>
                    <w:left w:val="none" w:sz="0" w:space="0" w:color="auto"/>
                    <w:bottom w:val="none" w:sz="0" w:space="0" w:color="auto"/>
                    <w:right w:val="none" w:sz="0" w:space="0" w:color="auto"/>
                  </w:divBdr>
                </w:div>
                <w:div w:id="854609153">
                  <w:marLeft w:val="0"/>
                  <w:marRight w:val="0"/>
                  <w:marTop w:val="0"/>
                  <w:marBottom w:val="0"/>
                  <w:divBdr>
                    <w:top w:val="none" w:sz="0" w:space="0" w:color="auto"/>
                    <w:left w:val="none" w:sz="0" w:space="0" w:color="auto"/>
                    <w:bottom w:val="none" w:sz="0" w:space="0" w:color="auto"/>
                    <w:right w:val="none" w:sz="0" w:space="0" w:color="auto"/>
                  </w:divBdr>
                </w:div>
                <w:div w:id="1212422859">
                  <w:marLeft w:val="0"/>
                  <w:marRight w:val="0"/>
                  <w:marTop w:val="0"/>
                  <w:marBottom w:val="0"/>
                  <w:divBdr>
                    <w:top w:val="none" w:sz="0" w:space="0" w:color="auto"/>
                    <w:left w:val="none" w:sz="0" w:space="0" w:color="auto"/>
                    <w:bottom w:val="none" w:sz="0" w:space="0" w:color="auto"/>
                    <w:right w:val="none" w:sz="0" w:space="0" w:color="auto"/>
                  </w:divBdr>
                </w:div>
                <w:div w:id="2092237769">
                  <w:marLeft w:val="0"/>
                  <w:marRight w:val="0"/>
                  <w:marTop w:val="0"/>
                  <w:marBottom w:val="0"/>
                  <w:divBdr>
                    <w:top w:val="none" w:sz="0" w:space="0" w:color="auto"/>
                    <w:left w:val="none" w:sz="0" w:space="0" w:color="auto"/>
                    <w:bottom w:val="none" w:sz="0" w:space="0" w:color="auto"/>
                    <w:right w:val="none" w:sz="0" w:space="0" w:color="auto"/>
                  </w:divBdr>
                </w:div>
                <w:div w:id="1053121849">
                  <w:marLeft w:val="0"/>
                  <w:marRight w:val="0"/>
                  <w:marTop w:val="0"/>
                  <w:marBottom w:val="0"/>
                  <w:divBdr>
                    <w:top w:val="none" w:sz="0" w:space="0" w:color="auto"/>
                    <w:left w:val="none" w:sz="0" w:space="0" w:color="auto"/>
                    <w:bottom w:val="none" w:sz="0" w:space="0" w:color="auto"/>
                    <w:right w:val="none" w:sz="0" w:space="0" w:color="auto"/>
                  </w:divBdr>
                </w:div>
                <w:div w:id="2143963092">
                  <w:marLeft w:val="0"/>
                  <w:marRight w:val="0"/>
                  <w:marTop w:val="0"/>
                  <w:marBottom w:val="0"/>
                  <w:divBdr>
                    <w:top w:val="none" w:sz="0" w:space="0" w:color="auto"/>
                    <w:left w:val="none" w:sz="0" w:space="0" w:color="auto"/>
                    <w:bottom w:val="none" w:sz="0" w:space="0" w:color="auto"/>
                    <w:right w:val="none" w:sz="0" w:space="0" w:color="auto"/>
                  </w:divBdr>
                </w:div>
                <w:div w:id="687872044">
                  <w:marLeft w:val="0"/>
                  <w:marRight w:val="0"/>
                  <w:marTop w:val="0"/>
                  <w:marBottom w:val="0"/>
                  <w:divBdr>
                    <w:top w:val="none" w:sz="0" w:space="0" w:color="auto"/>
                    <w:left w:val="none" w:sz="0" w:space="0" w:color="auto"/>
                    <w:bottom w:val="none" w:sz="0" w:space="0" w:color="auto"/>
                    <w:right w:val="none" w:sz="0" w:space="0" w:color="auto"/>
                  </w:divBdr>
                </w:div>
                <w:div w:id="1846630873">
                  <w:marLeft w:val="0"/>
                  <w:marRight w:val="0"/>
                  <w:marTop w:val="0"/>
                  <w:marBottom w:val="0"/>
                  <w:divBdr>
                    <w:top w:val="none" w:sz="0" w:space="0" w:color="auto"/>
                    <w:left w:val="none" w:sz="0" w:space="0" w:color="auto"/>
                    <w:bottom w:val="none" w:sz="0" w:space="0" w:color="auto"/>
                    <w:right w:val="none" w:sz="0" w:space="0" w:color="auto"/>
                  </w:divBdr>
                </w:div>
                <w:div w:id="1808470755">
                  <w:marLeft w:val="0"/>
                  <w:marRight w:val="0"/>
                  <w:marTop w:val="0"/>
                  <w:marBottom w:val="0"/>
                  <w:divBdr>
                    <w:top w:val="none" w:sz="0" w:space="0" w:color="auto"/>
                    <w:left w:val="none" w:sz="0" w:space="0" w:color="auto"/>
                    <w:bottom w:val="none" w:sz="0" w:space="0" w:color="auto"/>
                    <w:right w:val="none" w:sz="0" w:space="0" w:color="auto"/>
                  </w:divBdr>
                </w:div>
                <w:div w:id="680593557">
                  <w:marLeft w:val="0"/>
                  <w:marRight w:val="0"/>
                  <w:marTop w:val="0"/>
                  <w:marBottom w:val="0"/>
                  <w:divBdr>
                    <w:top w:val="none" w:sz="0" w:space="0" w:color="auto"/>
                    <w:left w:val="none" w:sz="0" w:space="0" w:color="auto"/>
                    <w:bottom w:val="none" w:sz="0" w:space="0" w:color="auto"/>
                    <w:right w:val="none" w:sz="0" w:space="0" w:color="auto"/>
                  </w:divBdr>
                </w:div>
                <w:div w:id="1206219255">
                  <w:marLeft w:val="0"/>
                  <w:marRight w:val="0"/>
                  <w:marTop w:val="0"/>
                  <w:marBottom w:val="0"/>
                  <w:divBdr>
                    <w:top w:val="none" w:sz="0" w:space="0" w:color="auto"/>
                    <w:left w:val="none" w:sz="0" w:space="0" w:color="auto"/>
                    <w:bottom w:val="none" w:sz="0" w:space="0" w:color="auto"/>
                    <w:right w:val="none" w:sz="0" w:space="0" w:color="auto"/>
                  </w:divBdr>
                </w:div>
                <w:div w:id="760638370">
                  <w:marLeft w:val="0"/>
                  <w:marRight w:val="0"/>
                  <w:marTop w:val="0"/>
                  <w:marBottom w:val="0"/>
                  <w:divBdr>
                    <w:top w:val="none" w:sz="0" w:space="0" w:color="auto"/>
                    <w:left w:val="none" w:sz="0" w:space="0" w:color="auto"/>
                    <w:bottom w:val="none" w:sz="0" w:space="0" w:color="auto"/>
                    <w:right w:val="none" w:sz="0" w:space="0" w:color="auto"/>
                  </w:divBdr>
                </w:div>
                <w:div w:id="1572696695">
                  <w:marLeft w:val="0"/>
                  <w:marRight w:val="0"/>
                  <w:marTop w:val="0"/>
                  <w:marBottom w:val="0"/>
                  <w:divBdr>
                    <w:top w:val="none" w:sz="0" w:space="0" w:color="auto"/>
                    <w:left w:val="none" w:sz="0" w:space="0" w:color="auto"/>
                    <w:bottom w:val="none" w:sz="0" w:space="0" w:color="auto"/>
                    <w:right w:val="none" w:sz="0" w:space="0" w:color="auto"/>
                  </w:divBdr>
                </w:div>
                <w:div w:id="1998923047">
                  <w:marLeft w:val="0"/>
                  <w:marRight w:val="0"/>
                  <w:marTop w:val="0"/>
                  <w:marBottom w:val="0"/>
                  <w:divBdr>
                    <w:top w:val="none" w:sz="0" w:space="0" w:color="auto"/>
                    <w:left w:val="none" w:sz="0" w:space="0" w:color="auto"/>
                    <w:bottom w:val="none" w:sz="0" w:space="0" w:color="auto"/>
                    <w:right w:val="none" w:sz="0" w:space="0" w:color="auto"/>
                  </w:divBdr>
                </w:div>
                <w:div w:id="1562254144">
                  <w:marLeft w:val="0"/>
                  <w:marRight w:val="0"/>
                  <w:marTop w:val="0"/>
                  <w:marBottom w:val="0"/>
                  <w:divBdr>
                    <w:top w:val="none" w:sz="0" w:space="0" w:color="auto"/>
                    <w:left w:val="none" w:sz="0" w:space="0" w:color="auto"/>
                    <w:bottom w:val="none" w:sz="0" w:space="0" w:color="auto"/>
                    <w:right w:val="none" w:sz="0" w:space="0" w:color="auto"/>
                  </w:divBdr>
                </w:div>
                <w:div w:id="260798181">
                  <w:marLeft w:val="0"/>
                  <w:marRight w:val="0"/>
                  <w:marTop w:val="0"/>
                  <w:marBottom w:val="0"/>
                  <w:divBdr>
                    <w:top w:val="none" w:sz="0" w:space="0" w:color="auto"/>
                    <w:left w:val="none" w:sz="0" w:space="0" w:color="auto"/>
                    <w:bottom w:val="none" w:sz="0" w:space="0" w:color="auto"/>
                    <w:right w:val="none" w:sz="0" w:space="0" w:color="auto"/>
                  </w:divBdr>
                  <w:divsChild>
                    <w:div w:id="2130200436">
                      <w:marLeft w:val="0"/>
                      <w:marRight w:val="0"/>
                      <w:marTop w:val="0"/>
                      <w:marBottom w:val="0"/>
                      <w:divBdr>
                        <w:top w:val="none" w:sz="0" w:space="0" w:color="auto"/>
                        <w:left w:val="none" w:sz="0" w:space="0" w:color="auto"/>
                        <w:bottom w:val="none" w:sz="0" w:space="0" w:color="auto"/>
                        <w:right w:val="none" w:sz="0" w:space="0" w:color="auto"/>
                      </w:divBdr>
                    </w:div>
                    <w:div w:id="1255361228">
                      <w:marLeft w:val="0"/>
                      <w:marRight w:val="0"/>
                      <w:marTop w:val="0"/>
                      <w:marBottom w:val="0"/>
                      <w:divBdr>
                        <w:top w:val="none" w:sz="0" w:space="0" w:color="auto"/>
                        <w:left w:val="none" w:sz="0" w:space="0" w:color="auto"/>
                        <w:bottom w:val="none" w:sz="0" w:space="0" w:color="auto"/>
                        <w:right w:val="none" w:sz="0" w:space="0" w:color="auto"/>
                      </w:divBdr>
                    </w:div>
                    <w:div w:id="44067357">
                      <w:marLeft w:val="0"/>
                      <w:marRight w:val="0"/>
                      <w:marTop w:val="0"/>
                      <w:marBottom w:val="0"/>
                      <w:divBdr>
                        <w:top w:val="none" w:sz="0" w:space="0" w:color="auto"/>
                        <w:left w:val="none" w:sz="0" w:space="0" w:color="auto"/>
                        <w:bottom w:val="none" w:sz="0" w:space="0" w:color="auto"/>
                        <w:right w:val="none" w:sz="0" w:space="0" w:color="auto"/>
                      </w:divBdr>
                    </w:div>
                    <w:div w:id="63335624">
                      <w:marLeft w:val="0"/>
                      <w:marRight w:val="0"/>
                      <w:marTop w:val="0"/>
                      <w:marBottom w:val="0"/>
                      <w:divBdr>
                        <w:top w:val="none" w:sz="0" w:space="0" w:color="auto"/>
                        <w:left w:val="none" w:sz="0" w:space="0" w:color="auto"/>
                        <w:bottom w:val="none" w:sz="0" w:space="0" w:color="auto"/>
                        <w:right w:val="none" w:sz="0" w:space="0" w:color="auto"/>
                      </w:divBdr>
                    </w:div>
                    <w:div w:id="1479961411">
                      <w:marLeft w:val="0"/>
                      <w:marRight w:val="0"/>
                      <w:marTop w:val="0"/>
                      <w:marBottom w:val="0"/>
                      <w:divBdr>
                        <w:top w:val="none" w:sz="0" w:space="0" w:color="auto"/>
                        <w:left w:val="none" w:sz="0" w:space="0" w:color="auto"/>
                        <w:bottom w:val="none" w:sz="0" w:space="0" w:color="auto"/>
                        <w:right w:val="none" w:sz="0" w:space="0" w:color="auto"/>
                      </w:divBdr>
                    </w:div>
                    <w:div w:id="131558775">
                      <w:marLeft w:val="0"/>
                      <w:marRight w:val="0"/>
                      <w:marTop w:val="0"/>
                      <w:marBottom w:val="0"/>
                      <w:divBdr>
                        <w:top w:val="none" w:sz="0" w:space="0" w:color="auto"/>
                        <w:left w:val="none" w:sz="0" w:space="0" w:color="auto"/>
                        <w:bottom w:val="none" w:sz="0" w:space="0" w:color="auto"/>
                        <w:right w:val="none" w:sz="0" w:space="0" w:color="auto"/>
                      </w:divBdr>
                    </w:div>
                    <w:div w:id="474764327">
                      <w:marLeft w:val="0"/>
                      <w:marRight w:val="0"/>
                      <w:marTop w:val="0"/>
                      <w:marBottom w:val="0"/>
                      <w:divBdr>
                        <w:top w:val="none" w:sz="0" w:space="0" w:color="auto"/>
                        <w:left w:val="none" w:sz="0" w:space="0" w:color="auto"/>
                        <w:bottom w:val="none" w:sz="0" w:space="0" w:color="auto"/>
                        <w:right w:val="none" w:sz="0" w:space="0" w:color="auto"/>
                      </w:divBdr>
                    </w:div>
                    <w:div w:id="1824082996">
                      <w:marLeft w:val="0"/>
                      <w:marRight w:val="0"/>
                      <w:marTop w:val="0"/>
                      <w:marBottom w:val="0"/>
                      <w:divBdr>
                        <w:top w:val="none" w:sz="0" w:space="0" w:color="auto"/>
                        <w:left w:val="none" w:sz="0" w:space="0" w:color="auto"/>
                        <w:bottom w:val="none" w:sz="0" w:space="0" w:color="auto"/>
                        <w:right w:val="none" w:sz="0" w:space="0" w:color="auto"/>
                      </w:divBdr>
                    </w:div>
                    <w:div w:id="219367748">
                      <w:marLeft w:val="0"/>
                      <w:marRight w:val="0"/>
                      <w:marTop w:val="0"/>
                      <w:marBottom w:val="0"/>
                      <w:divBdr>
                        <w:top w:val="none" w:sz="0" w:space="0" w:color="auto"/>
                        <w:left w:val="none" w:sz="0" w:space="0" w:color="auto"/>
                        <w:bottom w:val="none" w:sz="0" w:space="0" w:color="auto"/>
                        <w:right w:val="none" w:sz="0" w:space="0" w:color="auto"/>
                      </w:divBdr>
                    </w:div>
                    <w:div w:id="1678077058">
                      <w:marLeft w:val="0"/>
                      <w:marRight w:val="0"/>
                      <w:marTop w:val="0"/>
                      <w:marBottom w:val="0"/>
                      <w:divBdr>
                        <w:top w:val="none" w:sz="0" w:space="0" w:color="auto"/>
                        <w:left w:val="none" w:sz="0" w:space="0" w:color="auto"/>
                        <w:bottom w:val="none" w:sz="0" w:space="0" w:color="auto"/>
                        <w:right w:val="none" w:sz="0" w:space="0" w:color="auto"/>
                      </w:divBdr>
                    </w:div>
                    <w:div w:id="1528761852">
                      <w:marLeft w:val="0"/>
                      <w:marRight w:val="0"/>
                      <w:marTop w:val="0"/>
                      <w:marBottom w:val="0"/>
                      <w:divBdr>
                        <w:top w:val="none" w:sz="0" w:space="0" w:color="auto"/>
                        <w:left w:val="none" w:sz="0" w:space="0" w:color="auto"/>
                        <w:bottom w:val="none" w:sz="0" w:space="0" w:color="auto"/>
                        <w:right w:val="none" w:sz="0" w:space="0" w:color="auto"/>
                      </w:divBdr>
                    </w:div>
                    <w:div w:id="325204147">
                      <w:marLeft w:val="0"/>
                      <w:marRight w:val="0"/>
                      <w:marTop w:val="0"/>
                      <w:marBottom w:val="0"/>
                      <w:divBdr>
                        <w:top w:val="none" w:sz="0" w:space="0" w:color="auto"/>
                        <w:left w:val="none" w:sz="0" w:space="0" w:color="auto"/>
                        <w:bottom w:val="none" w:sz="0" w:space="0" w:color="auto"/>
                        <w:right w:val="none" w:sz="0" w:space="0" w:color="auto"/>
                      </w:divBdr>
                    </w:div>
                    <w:div w:id="866675635">
                      <w:marLeft w:val="0"/>
                      <w:marRight w:val="0"/>
                      <w:marTop w:val="0"/>
                      <w:marBottom w:val="0"/>
                      <w:divBdr>
                        <w:top w:val="none" w:sz="0" w:space="0" w:color="auto"/>
                        <w:left w:val="none" w:sz="0" w:space="0" w:color="auto"/>
                        <w:bottom w:val="none" w:sz="0" w:space="0" w:color="auto"/>
                        <w:right w:val="none" w:sz="0" w:space="0" w:color="auto"/>
                      </w:divBdr>
                    </w:div>
                    <w:div w:id="1772047087">
                      <w:marLeft w:val="0"/>
                      <w:marRight w:val="0"/>
                      <w:marTop w:val="0"/>
                      <w:marBottom w:val="0"/>
                      <w:divBdr>
                        <w:top w:val="none" w:sz="0" w:space="0" w:color="auto"/>
                        <w:left w:val="none" w:sz="0" w:space="0" w:color="auto"/>
                        <w:bottom w:val="none" w:sz="0" w:space="0" w:color="auto"/>
                        <w:right w:val="none" w:sz="0" w:space="0" w:color="auto"/>
                      </w:divBdr>
                    </w:div>
                    <w:div w:id="10877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3079">
          <w:marLeft w:val="0"/>
          <w:marRight w:val="0"/>
          <w:marTop w:val="0"/>
          <w:marBottom w:val="0"/>
          <w:divBdr>
            <w:top w:val="none" w:sz="0" w:space="0" w:color="auto"/>
            <w:left w:val="none" w:sz="0" w:space="0" w:color="auto"/>
            <w:bottom w:val="none" w:sz="0" w:space="0" w:color="auto"/>
            <w:right w:val="none" w:sz="0" w:space="0" w:color="auto"/>
          </w:divBdr>
          <w:divsChild>
            <w:div w:id="1476874264">
              <w:marLeft w:val="0"/>
              <w:marRight w:val="0"/>
              <w:marTop w:val="0"/>
              <w:marBottom w:val="0"/>
              <w:divBdr>
                <w:top w:val="none" w:sz="0" w:space="0" w:color="auto"/>
                <w:left w:val="none" w:sz="0" w:space="0" w:color="auto"/>
                <w:bottom w:val="none" w:sz="0" w:space="0" w:color="auto"/>
                <w:right w:val="none" w:sz="0" w:space="0" w:color="auto"/>
              </w:divBdr>
              <w:divsChild>
                <w:div w:id="270475800">
                  <w:marLeft w:val="0"/>
                  <w:marRight w:val="0"/>
                  <w:marTop w:val="0"/>
                  <w:marBottom w:val="0"/>
                  <w:divBdr>
                    <w:top w:val="none" w:sz="0" w:space="0" w:color="auto"/>
                    <w:left w:val="none" w:sz="0" w:space="0" w:color="auto"/>
                    <w:bottom w:val="none" w:sz="0" w:space="0" w:color="auto"/>
                    <w:right w:val="none" w:sz="0" w:space="0" w:color="auto"/>
                  </w:divBdr>
                </w:div>
                <w:div w:id="188763622">
                  <w:marLeft w:val="0"/>
                  <w:marRight w:val="0"/>
                  <w:marTop w:val="0"/>
                  <w:marBottom w:val="0"/>
                  <w:divBdr>
                    <w:top w:val="none" w:sz="0" w:space="0" w:color="auto"/>
                    <w:left w:val="none" w:sz="0" w:space="0" w:color="auto"/>
                    <w:bottom w:val="none" w:sz="0" w:space="0" w:color="auto"/>
                    <w:right w:val="none" w:sz="0" w:space="0" w:color="auto"/>
                  </w:divBdr>
                </w:div>
                <w:div w:id="174266624">
                  <w:marLeft w:val="0"/>
                  <w:marRight w:val="0"/>
                  <w:marTop w:val="0"/>
                  <w:marBottom w:val="0"/>
                  <w:divBdr>
                    <w:top w:val="none" w:sz="0" w:space="0" w:color="auto"/>
                    <w:left w:val="none" w:sz="0" w:space="0" w:color="auto"/>
                    <w:bottom w:val="none" w:sz="0" w:space="0" w:color="auto"/>
                    <w:right w:val="none" w:sz="0" w:space="0" w:color="auto"/>
                  </w:divBdr>
                </w:div>
                <w:div w:id="792747816">
                  <w:marLeft w:val="0"/>
                  <w:marRight w:val="0"/>
                  <w:marTop w:val="0"/>
                  <w:marBottom w:val="0"/>
                  <w:divBdr>
                    <w:top w:val="none" w:sz="0" w:space="0" w:color="auto"/>
                    <w:left w:val="none" w:sz="0" w:space="0" w:color="auto"/>
                    <w:bottom w:val="none" w:sz="0" w:space="0" w:color="auto"/>
                    <w:right w:val="none" w:sz="0" w:space="0" w:color="auto"/>
                  </w:divBdr>
                </w:div>
                <w:div w:id="578370761">
                  <w:marLeft w:val="0"/>
                  <w:marRight w:val="0"/>
                  <w:marTop w:val="0"/>
                  <w:marBottom w:val="0"/>
                  <w:divBdr>
                    <w:top w:val="none" w:sz="0" w:space="0" w:color="auto"/>
                    <w:left w:val="none" w:sz="0" w:space="0" w:color="auto"/>
                    <w:bottom w:val="none" w:sz="0" w:space="0" w:color="auto"/>
                    <w:right w:val="none" w:sz="0" w:space="0" w:color="auto"/>
                  </w:divBdr>
                </w:div>
                <w:div w:id="2080208325">
                  <w:marLeft w:val="0"/>
                  <w:marRight w:val="0"/>
                  <w:marTop w:val="0"/>
                  <w:marBottom w:val="0"/>
                  <w:divBdr>
                    <w:top w:val="none" w:sz="0" w:space="0" w:color="auto"/>
                    <w:left w:val="none" w:sz="0" w:space="0" w:color="auto"/>
                    <w:bottom w:val="none" w:sz="0" w:space="0" w:color="auto"/>
                    <w:right w:val="none" w:sz="0" w:space="0" w:color="auto"/>
                  </w:divBdr>
                </w:div>
                <w:div w:id="1092314264">
                  <w:marLeft w:val="0"/>
                  <w:marRight w:val="0"/>
                  <w:marTop w:val="0"/>
                  <w:marBottom w:val="0"/>
                  <w:divBdr>
                    <w:top w:val="none" w:sz="0" w:space="0" w:color="auto"/>
                    <w:left w:val="none" w:sz="0" w:space="0" w:color="auto"/>
                    <w:bottom w:val="none" w:sz="0" w:space="0" w:color="auto"/>
                    <w:right w:val="none" w:sz="0" w:space="0" w:color="auto"/>
                  </w:divBdr>
                </w:div>
                <w:div w:id="841117434">
                  <w:marLeft w:val="0"/>
                  <w:marRight w:val="0"/>
                  <w:marTop w:val="0"/>
                  <w:marBottom w:val="0"/>
                  <w:divBdr>
                    <w:top w:val="none" w:sz="0" w:space="0" w:color="auto"/>
                    <w:left w:val="none" w:sz="0" w:space="0" w:color="auto"/>
                    <w:bottom w:val="none" w:sz="0" w:space="0" w:color="auto"/>
                    <w:right w:val="none" w:sz="0" w:space="0" w:color="auto"/>
                  </w:divBdr>
                </w:div>
                <w:div w:id="631525469">
                  <w:marLeft w:val="0"/>
                  <w:marRight w:val="0"/>
                  <w:marTop w:val="0"/>
                  <w:marBottom w:val="0"/>
                  <w:divBdr>
                    <w:top w:val="none" w:sz="0" w:space="0" w:color="auto"/>
                    <w:left w:val="none" w:sz="0" w:space="0" w:color="auto"/>
                    <w:bottom w:val="none" w:sz="0" w:space="0" w:color="auto"/>
                    <w:right w:val="none" w:sz="0" w:space="0" w:color="auto"/>
                  </w:divBdr>
                </w:div>
                <w:div w:id="762267303">
                  <w:marLeft w:val="0"/>
                  <w:marRight w:val="0"/>
                  <w:marTop w:val="0"/>
                  <w:marBottom w:val="0"/>
                  <w:divBdr>
                    <w:top w:val="none" w:sz="0" w:space="0" w:color="auto"/>
                    <w:left w:val="none" w:sz="0" w:space="0" w:color="auto"/>
                    <w:bottom w:val="none" w:sz="0" w:space="0" w:color="auto"/>
                    <w:right w:val="none" w:sz="0" w:space="0" w:color="auto"/>
                  </w:divBdr>
                </w:div>
                <w:div w:id="7681463">
                  <w:marLeft w:val="0"/>
                  <w:marRight w:val="0"/>
                  <w:marTop w:val="0"/>
                  <w:marBottom w:val="0"/>
                  <w:divBdr>
                    <w:top w:val="none" w:sz="0" w:space="0" w:color="auto"/>
                    <w:left w:val="none" w:sz="0" w:space="0" w:color="auto"/>
                    <w:bottom w:val="none" w:sz="0" w:space="0" w:color="auto"/>
                    <w:right w:val="none" w:sz="0" w:space="0" w:color="auto"/>
                  </w:divBdr>
                </w:div>
                <w:div w:id="981689683">
                  <w:marLeft w:val="0"/>
                  <w:marRight w:val="0"/>
                  <w:marTop w:val="0"/>
                  <w:marBottom w:val="0"/>
                  <w:divBdr>
                    <w:top w:val="none" w:sz="0" w:space="0" w:color="auto"/>
                    <w:left w:val="none" w:sz="0" w:space="0" w:color="auto"/>
                    <w:bottom w:val="none" w:sz="0" w:space="0" w:color="auto"/>
                    <w:right w:val="none" w:sz="0" w:space="0" w:color="auto"/>
                  </w:divBdr>
                </w:div>
                <w:div w:id="1241214384">
                  <w:marLeft w:val="0"/>
                  <w:marRight w:val="0"/>
                  <w:marTop w:val="0"/>
                  <w:marBottom w:val="0"/>
                  <w:divBdr>
                    <w:top w:val="none" w:sz="0" w:space="0" w:color="auto"/>
                    <w:left w:val="none" w:sz="0" w:space="0" w:color="auto"/>
                    <w:bottom w:val="none" w:sz="0" w:space="0" w:color="auto"/>
                    <w:right w:val="none" w:sz="0" w:space="0" w:color="auto"/>
                  </w:divBdr>
                </w:div>
                <w:div w:id="398022772">
                  <w:marLeft w:val="0"/>
                  <w:marRight w:val="0"/>
                  <w:marTop w:val="0"/>
                  <w:marBottom w:val="0"/>
                  <w:divBdr>
                    <w:top w:val="none" w:sz="0" w:space="0" w:color="auto"/>
                    <w:left w:val="none" w:sz="0" w:space="0" w:color="auto"/>
                    <w:bottom w:val="none" w:sz="0" w:space="0" w:color="auto"/>
                    <w:right w:val="none" w:sz="0" w:space="0" w:color="auto"/>
                  </w:divBdr>
                </w:div>
                <w:div w:id="1778329446">
                  <w:marLeft w:val="0"/>
                  <w:marRight w:val="0"/>
                  <w:marTop w:val="0"/>
                  <w:marBottom w:val="0"/>
                  <w:divBdr>
                    <w:top w:val="none" w:sz="0" w:space="0" w:color="auto"/>
                    <w:left w:val="none" w:sz="0" w:space="0" w:color="auto"/>
                    <w:bottom w:val="none" w:sz="0" w:space="0" w:color="auto"/>
                    <w:right w:val="none" w:sz="0" w:space="0" w:color="auto"/>
                  </w:divBdr>
                </w:div>
                <w:div w:id="413623332">
                  <w:marLeft w:val="0"/>
                  <w:marRight w:val="0"/>
                  <w:marTop w:val="0"/>
                  <w:marBottom w:val="0"/>
                  <w:divBdr>
                    <w:top w:val="none" w:sz="0" w:space="0" w:color="auto"/>
                    <w:left w:val="none" w:sz="0" w:space="0" w:color="auto"/>
                    <w:bottom w:val="none" w:sz="0" w:space="0" w:color="auto"/>
                    <w:right w:val="none" w:sz="0" w:space="0" w:color="auto"/>
                  </w:divBdr>
                </w:div>
                <w:div w:id="1853107121">
                  <w:marLeft w:val="0"/>
                  <w:marRight w:val="0"/>
                  <w:marTop w:val="0"/>
                  <w:marBottom w:val="0"/>
                  <w:divBdr>
                    <w:top w:val="none" w:sz="0" w:space="0" w:color="auto"/>
                    <w:left w:val="none" w:sz="0" w:space="0" w:color="auto"/>
                    <w:bottom w:val="none" w:sz="0" w:space="0" w:color="auto"/>
                    <w:right w:val="none" w:sz="0" w:space="0" w:color="auto"/>
                  </w:divBdr>
                </w:div>
                <w:div w:id="1216968908">
                  <w:marLeft w:val="0"/>
                  <w:marRight w:val="0"/>
                  <w:marTop w:val="0"/>
                  <w:marBottom w:val="0"/>
                  <w:divBdr>
                    <w:top w:val="none" w:sz="0" w:space="0" w:color="auto"/>
                    <w:left w:val="none" w:sz="0" w:space="0" w:color="auto"/>
                    <w:bottom w:val="none" w:sz="0" w:space="0" w:color="auto"/>
                    <w:right w:val="none" w:sz="0" w:space="0" w:color="auto"/>
                  </w:divBdr>
                </w:div>
                <w:div w:id="1697074633">
                  <w:marLeft w:val="0"/>
                  <w:marRight w:val="0"/>
                  <w:marTop w:val="0"/>
                  <w:marBottom w:val="0"/>
                  <w:divBdr>
                    <w:top w:val="none" w:sz="0" w:space="0" w:color="auto"/>
                    <w:left w:val="none" w:sz="0" w:space="0" w:color="auto"/>
                    <w:bottom w:val="none" w:sz="0" w:space="0" w:color="auto"/>
                    <w:right w:val="none" w:sz="0" w:space="0" w:color="auto"/>
                  </w:divBdr>
                </w:div>
                <w:div w:id="754713513">
                  <w:marLeft w:val="0"/>
                  <w:marRight w:val="0"/>
                  <w:marTop w:val="0"/>
                  <w:marBottom w:val="0"/>
                  <w:divBdr>
                    <w:top w:val="none" w:sz="0" w:space="0" w:color="auto"/>
                    <w:left w:val="none" w:sz="0" w:space="0" w:color="auto"/>
                    <w:bottom w:val="none" w:sz="0" w:space="0" w:color="auto"/>
                    <w:right w:val="none" w:sz="0" w:space="0" w:color="auto"/>
                  </w:divBdr>
                </w:div>
                <w:div w:id="85655584">
                  <w:marLeft w:val="0"/>
                  <w:marRight w:val="0"/>
                  <w:marTop w:val="0"/>
                  <w:marBottom w:val="0"/>
                  <w:divBdr>
                    <w:top w:val="none" w:sz="0" w:space="0" w:color="auto"/>
                    <w:left w:val="none" w:sz="0" w:space="0" w:color="auto"/>
                    <w:bottom w:val="none" w:sz="0" w:space="0" w:color="auto"/>
                    <w:right w:val="none" w:sz="0" w:space="0" w:color="auto"/>
                  </w:divBdr>
                </w:div>
                <w:div w:id="1257707994">
                  <w:marLeft w:val="0"/>
                  <w:marRight w:val="0"/>
                  <w:marTop w:val="0"/>
                  <w:marBottom w:val="0"/>
                  <w:divBdr>
                    <w:top w:val="none" w:sz="0" w:space="0" w:color="auto"/>
                    <w:left w:val="none" w:sz="0" w:space="0" w:color="auto"/>
                    <w:bottom w:val="none" w:sz="0" w:space="0" w:color="auto"/>
                    <w:right w:val="none" w:sz="0" w:space="0" w:color="auto"/>
                  </w:divBdr>
                </w:div>
                <w:div w:id="1093670332">
                  <w:marLeft w:val="0"/>
                  <w:marRight w:val="0"/>
                  <w:marTop w:val="0"/>
                  <w:marBottom w:val="0"/>
                  <w:divBdr>
                    <w:top w:val="none" w:sz="0" w:space="0" w:color="auto"/>
                    <w:left w:val="none" w:sz="0" w:space="0" w:color="auto"/>
                    <w:bottom w:val="none" w:sz="0" w:space="0" w:color="auto"/>
                    <w:right w:val="none" w:sz="0" w:space="0" w:color="auto"/>
                  </w:divBdr>
                </w:div>
                <w:div w:id="1822621830">
                  <w:marLeft w:val="0"/>
                  <w:marRight w:val="0"/>
                  <w:marTop w:val="0"/>
                  <w:marBottom w:val="0"/>
                  <w:divBdr>
                    <w:top w:val="none" w:sz="0" w:space="0" w:color="auto"/>
                    <w:left w:val="none" w:sz="0" w:space="0" w:color="auto"/>
                    <w:bottom w:val="none" w:sz="0" w:space="0" w:color="auto"/>
                    <w:right w:val="none" w:sz="0" w:space="0" w:color="auto"/>
                  </w:divBdr>
                </w:div>
                <w:div w:id="726105810">
                  <w:marLeft w:val="0"/>
                  <w:marRight w:val="0"/>
                  <w:marTop w:val="0"/>
                  <w:marBottom w:val="0"/>
                  <w:divBdr>
                    <w:top w:val="none" w:sz="0" w:space="0" w:color="auto"/>
                    <w:left w:val="none" w:sz="0" w:space="0" w:color="auto"/>
                    <w:bottom w:val="none" w:sz="0" w:space="0" w:color="auto"/>
                    <w:right w:val="none" w:sz="0" w:space="0" w:color="auto"/>
                  </w:divBdr>
                </w:div>
                <w:div w:id="1829515785">
                  <w:marLeft w:val="0"/>
                  <w:marRight w:val="0"/>
                  <w:marTop w:val="0"/>
                  <w:marBottom w:val="0"/>
                  <w:divBdr>
                    <w:top w:val="none" w:sz="0" w:space="0" w:color="auto"/>
                    <w:left w:val="none" w:sz="0" w:space="0" w:color="auto"/>
                    <w:bottom w:val="none" w:sz="0" w:space="0" w:color="auto"/>
                    <w:right w:val="none" w:sz="0" w:space="0" w:color="auto"/>
                  </w:divBdr>
                </w:div>
                <w:div w:id="217016451">
                  <w:marLeft w:val="0"/>
                  <w:marRight w:val="0"/>
                  <w:marTop w:val="0"/>
                  <w:marBottom w:val="0"/>
                  <w:divBdr>
                    <w:top w:val="none" w:sz="0" w:space="0" w:color="auto"/>
                    <w:left w:val="none" w:sz="0" w:space="0" w:color="auto"/>
                    <w:bottom w:val="none" w:sz="0" w:space="0" w:color="auto"/>
                    <w:right w:val="none" w:sz="0" w:space="0" w:color="auto"/>
                  </w:divBdr>
                </w:div>
                <w:div w:id="431554616">
                  <w:marLeft w:val="0"/>
                  <w:marRight w:val="0"/>
                  <w:marTop w:val="0"/>
                  <w:marBottom w:val="0"/>
                  <w:divBdr>
                    <w:top w:val="none" w:sz="0" w:space="0" w:color="auto"/>
                    <w:left w:val="none" w:sz="0" w:space="0" w:color="auto"/>
                    <w:bottom w:val="none" w:sz="0" w:space="0" w:color="auto"/>
                    <w:right w:val="none" w:sz="0" w:space="0" w:color="auto"/>
                  </w:divBdr>
                </w:div>
                <w:div w:id="1579438001">
                  <w:marLeft w:val="0"/>
                  <w:marRight w:val="0"/>
                  <w:marTop w:val="0"/>
                  <w:marBottom w:val="0"/>
                  <w:divBdr>
                    <w:top w:val="none" w:sz="0" w:space="0" w:color="auto"/>
                    <w:left w:val="none" w:sz="0" w:space="0" w:color="auto"/>
                    <w:bottom w:val="none" w:sz="0" w:space="0" w:color="auto"/>
                    <w:right w:val="none" w:sz="0" w:space="0" w:color="auto"/>
                  </w:divBdr>
                </w:div>
                <w:div w:id="1184201923">
                  <w:marLeft w:val="0"/>
                  <w:marRight w:val="0"/>
                  <w:marTop w:val="0"/>
                  <w:marBottom w:val="0"/>
                  <w:divBdr>
                    <w:top w:val="none" w:sz="0" w:space="0" w:color="auto"/>
                    <w:left w:val="none" w:sz="0" w:space="0" w:color="auto"/>
                    <w:bottom w:val="none" w:sz="0" w:space="0" w:color="auto"/>
                    <w:right w:val="none" w:sz="0" w:space="0" w:color="auto"/>
                  </w:divBdr>
                </w:div>
                <w:div w:id="1978996987">
                  <w:marLeft w:val="0"/>
                  <w:marRight w:val="0"/>
                  <w:marTop w:val="0"/>
                  <w:marBottom w:val="0"/>
                  <w:divBdr>
                    <w:top w:val="none" w:sz="0" w:space="0" w:color="auto"/>
                    <w:left w:val="none" w:sz="0" w:space="0" w:color="auto"/>
                    <w:bottom w:val="none" w:sz="0" w:space="0" w:color="auto"/>
                    <w:right w:val="none" w:sz="0" w:space="0" w:color="auto"/>
                  </w:divBdr>
                </w:div>
                <w:div w:id="1445077292">
                  <w:marLeft w:val="0"/>
                  <w:marRight w:val="0"/>
                  <w:marTop w:val="0"/>
                  <w:marBottom w:val="0"/>
                  <w:divBdr>
                    <w:top w:val="none" w:sz="0" w:space="0" w:color="auto"/>
                    <w:left w:val="none" w:sz="0" w:space="0" w:color="auto"/>
                    <w:bottom w:val="none" w:sz="0" w:space="0" w:color="auto"/>
                    <w:right w:val="none" w:sz="0" w:space="0" w:color="auto"/>
                  </w:divBdr>
                </w:div>
                <w:div w:id="525560990">
                  <w:marLeft w:val="0"/>
                  <w:marRight w:val="0"/>
                  <w:marTop w:val="0"/>
                  <w:marBottom w:val="0"/>
                  <w:divBdr>
                    <w:top w:val="none" w:sz="0" w:space="0" w:color="auto"/>
                    <w:left w:val="none" w:sz="0" w:space="0" w:color="auto"/>
                    <w:bottom w:val="none" w:sz="0" w:space="0" w:color="auto"/>
                    <w:right w:val="none" w:sz="0" w:space="0" w:color="auto"/>
                  </w:divBdr>
                </w:div>
                <w:div w:id="591014302">
                  <w:marLeft w:val="0"/>
                  <w:marRight w:val="0"/>
                  <w:marTop w:val="0"/>
                  <w:marBottom w:val="0"/>
                  <w:divBdr>
                    <w:top w:val="none" w:sz="0" w:space="0" w:color="auto"/>
                    <w:left w:val="none" w:sz="0" w:space="0" w:color="auto"/>
                    <w:bottom w:val="none" w:sz="0" w:space="0" w:color="auto"/>
                    <w:right w:val="none" w:sz="0" w:space="0" w:color="auto"/>
                  </w:divBdr>
                </w:div>
                <w:div w:id="793210580">
                  <w:marLeft w:val="0"/>
                  <w:marRight w:val="0"/>
                  <w:marTop w:val="0"/>
                  <w:marBottom w:val="0"/>
                  <w:divBdr>
                    <w:top w:val="none" w:sz="0" w:space="0" w:color="auto"/>
                    <w:left w:val="none" w:sz="0" w:space="0" w:color="auto"/>
                    <w:bottom w:val="none" w:sz="0" w:space="0" w:color="auto"/>
                    <w:right w:val="none" w:sz="0" w:space="0" w:color="auto"/>
                  </w:divBdr>
                  <w:divsChild>
                    <w:div w:id="932468217">
                      <w:marLeft w:val="0"/>
                      <w:marRight w:val="0"/>
                      <w:marTop w:val="0"/>
                      <w:marBottom w:val="0"/>
                      <w:divBdr>
                        <w:top w:val="none" w:sz="0" w:space="0" w:color="auto"/>
                        <w:left w:val="none" w:sz="0" w:space="0" w:color="auto"/>
                        <w:bottom w:val="none" w:sz="0" w:space="0" w:color="auto"/>
                        <w:right w:val="none" w:sz="0" w:space="0" w:color="auto"/>
                      </w:divBdr>
                    </w:div>
                    <w:div w:id="1228955865">
                      <w:marLeft w:val="0"/>
                      <w:marRight w:val="0"/>
                      <w:marTop w:val="0"/>
                      <w:marBottom w:val="0"/>
                      <w:divBdr>
                        <w:top w:val="none" w:sz="0" w:space="0" w:color="auto"/>
                        <w:left w:val="none" w:sz="0" w:space="0" w:color="auto"/>
                        <w:bottom w:val="none" w:sz="0" w:space="0" w:color="auto"/>
                        <w:right w:val="none" w:sz="0" w:space="0" w:color="auto"/>
                      </w:divBdr>
                    </w:div>
                    <w:div w:id="383331578">
                      <w:marLeft w:val="0"/>
                      <w:marRight w:val="0"/>
                      <w:marTop w:val="0"/>
                      <w:marBottom w:val="0"/>
                      <w:divBdr>
                        <w:top w:val="none" w:sz="0" w:space="0" w:color="auto"/>
                        <w:left w:val="none" w:sz="0" w:space="0" w:color="auto"/>
                        <w:bottom w:val="none" w:sz="0" w:space="0" w:color="auto"/>
                        <w:right w:val="none" w:sz="0" w:space="0" w:color="auto"/>
                      </w:divBdr>
                    </w:div>
                    <w:div w:id="189150113">
                      <w:marLeft w:val="0"/>
                      <w:marRight w:val="0"/>
                      <w:marTop w:val="0"/>
                      <w:marBottom w:val="0"/>
                      <w:divBdr>
                        <w:top w:val="none" w:sz="0" w:space="0" w:color="auto"/>
                        <w:left w:val="none" w:sz="0" w:space="0" w:color="auto"/>
                        <w:bottom w:val="none" w:sz="0" w:space="0" w:color="auto"/>
                        <w:right w:val="none" w:sz="0" w:space="0" w:color="auto"/>
                      </w:divBdr>
                    </w:div>
                    <w:div w:id="1121652710">
                      <w:marLeft w:val="0"/>
                      <w:marRight w:val="0"/>
                      <w:marTop w:val="0"/>
                      <w:marBottom w:val="0"/>
                      <w:divBdr>
                        <w:top w:val="none" w:sz="0" w:space="0" w:color="auto"/>
                        <w:left w:val="none" w:sz="0" w:space="0" w:color="auto"/>
                        <w:bottom w:val="none" w:sz="0" w:space="0" w:color="auto"/>
                        <w:right w:val="none" w:sz="0" w:space="0" w:color="auto"/>
                      </w:divBdr>
                    </w:div>
                    <w:div w:id="1967734645">
                      <w:marLeft w:val="0"/>
                      <w:marRight w:val="0"/>
                      <w:marTop w:val="0"/>
                      <w:marBottom w:val="0"/>
                      <w:divBdr>
                        <w:top w:val="none" w:sz="0" w:space="0" w:color="auto"/>
                        <w:left w:val="none" w:sz="0" w:space="0" w:color="auto"/>
                        <w:bottom w:val="none" w:sz="0" w:space="0" w:color="auto"/>
                        <w:right w:val="none" w:sz="0" w:space="0" w:color="auto"/>
                      </w:divBdr>
                    </w:div>
                    <w:div w:id="50007642">
                      <w:marLeft w:val="0"/>
                      <w:marRight w:val="0"/>
                      <w:marTop w:val="0"/>
                      <w:marBottom w:val="0"/>
                      <w:divBdr>
                        <w:top w:val="none" w:sz="0" w:space="0" w:color="auto"/>
                        <w:left w:val="none" w:sz="0" w:space="0" w:color="auto"/>
                        <w:bottom w:val="none" w:sz="0" w:space="0" w:color="auto"/>
                        <w:right w:val="none" w:sz="0" w:space="0" w:color="auto"/>
                      </w:divBdr>
                    </w:div>
                    <w:div w:id="531655253">
                      <w:marLeft w:val="0"/>
                      <w:marRight w:val="0"/>
                      <w:marTop w:val="0"/>
                      <w:marBottom w:val="0"/>
                      <w:divBdr>
                        <w:top w:val="none" w:sz="0" w:space="0" w:color="auto"/>
                        <w:left w:val="none" w:sz="0" w:space="0" w:color="auto"/>
                        <w:bottom w:val="none" w:sz="0" w:space="0" w:color="auto"/>
                        <w:right w:val="none" w:sz="0" w:space="0" w:color="auto"/>
                      </w:divBdr>
                    </w:div>
                    <w:div w:id="1711301967">
                      <w:marLeft w:val="0"/>
                      <w:marRight w:val="0"/>
                      <w:marTop w:val="0"/>
                      <w:marBottom w:val="0"/>
                      <w:divBdr>
                        <w:top w:val="none" w:sz="0" w:space="0" w:color="auto"/>
                        <w:left w:val="none" w:sz="0" w:space="0" w:color="auto"/>
                        <w:bottom w:val="none" w:sz="0" w:space="0" w:color="auto"/>
                        <w:right w:val="none" w:sz="0" w:space="0" w:color="auto"/>
                      </w:divBdr>
                    </w:div>
                    <w:div w:id="712538057">
                      <w:marLeft w:val="0"/>
                      <w:marRight w:val="0"/>
                      <w:marTop w:val="0"/>
                      <w:marBottom w:val="0"/>
                      <w:divBdr>
                        <w:top w:val="none" w:sz="0" w:space="0" w:color="auto"/>
                        <w:left w:val="none" w:sz="0" w:space="0" w:color="auto"/>
                        <w:bottom w:val="none" w:sz="0" w:space="0" w:color="auto"/>
                        <w:right w:val="none" w:sz="0" w:space="0" w:color="auto"/>
                      </w:divBdr>
                    </w:div>
                    <w:div w:id="1976984876">
                      <w:marLeft w:val="0"/>
                      <w:marRight w:val="0"/>
                      <w:marTop w:val="0"/>
                      <w:marBottom w:val="0"/>
                      <w:divBdr>
                        <w:top w:val="none" w:sz="0" w:space="0" w:color="auto"/>
                        <w:left w:val="none" w:sz="0" w:space="0" w:color="auto"/>
                        <w:bottom w:val="none" w:sz="0" w:space="0" w:color="auto"/>
                        <w:right w:val="none" w:sz="0" w:space="0" w:color="auto"/>
                      </w:divBdr>
                    </w:div>
                    <w:div w:id="1647276157">
                      <w:marLeft w:val="0"/>
                      <w:marRight w:val="0"/>
                      <w:marTop w:val="0"/>
                      <w:marBottom w:val="0"/>
                      <w:divBdr>
                        <w:top w:val="none" w:sz="0" w:space="0" w:color="auto"/>
                        <w:left w:val="none" w:sz="0" w:space="0" w:color="auto"/>
                        <w:bottom w:val="none" w:sz="0" w:space="0" w:color="auto"/>
                        <w:right w:val="none" w:sz="0" w:space="0" w:color="auto"/>
                      </w:divBdr>
                    </w:div>
                    <w:div w:id="146240236">
                      <w:marLeft w:val="0"/>
                      <w:marRight w:val="0"/>
                      <w:marTop w:val="0"/>
                      <w:marBottom w:val="0"/>
                      <w:divBdr>
                        <w:top w:val="none" w:sz="0" w:space="0" w:color="auto"/>
                        <w:left w:val="none" w:sz="0" w:space="0" w:color="auto"/>
                        <w:bottom w:val="none" w:sz="0" w:space="0" w:color="auto"/>
                        <w:right w:val="none" w:sz="0" w:space="0" w:color="auto"/>
                      </w:divBdr>
                    </w:div>
                    <w:div w:id="31929501">
                      <w:marLeft w:val="0"/>
                      <w:marRight w:val="0"/>
                      <w:marTop w:val="0"/>
                      <w:marBottom w:val="0"/>
                      <w:divBdr>
                        <w:top w:val="none" w:sz="0" w:space="0" w:color="auto"/>
                        <w:left w:val="none" w:sz="0" w:space="0" w:color="auto"/>
                        <w:bottom w:val="none" w:sz="0" w:space="0" w:color="auto"/>
                        <w:right w:val="none" w:sz="0" w:space="0" w:color="auto"/>
                      </w:divBdr>
                    </w:div>
                    <w:div w:id="314728982">
                      <w:marLeft w:val="0"/>
                      <w:marRight w:val="0"/>
                      <w:marTop w:val="0"/>
                      <w:marBottom w:val="0"/>
                      <w:divBdr>
                        <w:top w:val="none" w:sz="0" w:space="0" w:color="auto"/>
                        <w:left w:val="none" w:sz="0" w:space="0" w:color="auto"/>
                        <w:bottom w:val="none" w:sz="0" w:space="0" w:color="auto"/>
                        <w:right w:val="none" w:sz="0" w:space="0" w:color="auto"/>
                      </w:divBdr>
                    </w:div>
                    <w:div w:id="2026051501">
                      <w:marLeft w:val="0"/>
                      <w:marRight w:val="0"/>
                      <w:marTop w:val="0"/>
                      <w:marBottom w:val="0"/>
                      <w:divBdr>
                        <w:top w:val="none" w:sz="0" w:space="0" w:color="auto"/>
                        <w:left w:val="none" w:sz="0" w:space="0" w:color="auto"/>
                        <w:bottom w:val="none" w:sz="0" w:space="0" w:color="auto"/>
                        <w:right w:val="none" w:sz="0" w:space="0" w:color="auto"/>
                      </w:divBdr>
                    </w:div>
                    <w:div w:id="1500267777">
                      <w:marLeft w:val="0"/>
                      <w:marRight w:val="0"/>
                      <w:marTop w:val="0"/>
                      <w:marBottom w:val="0"/>
                      <w:divBdr>
                        <w:top w:val="none" w:sz="0" w:space="0" w:color="auto"/>
                        <w:left w:val="none" w:sz="0" w:space="0" w:color="auto"/>
                        <w:bottom w:val="none" w:sz="0" w:space="0" w:color="auto"/>
                        <w:right w:val="none" w:sz="0" w:space="0" w:color="auto"/>
                      </w:divBdr>
                    </w:div>
                    <w:div w:id="1177039092">
                      <w:marLeft w:val="0"/>
                      <w:marRight w:val="0"/>
                      <w:marTop w:val="0"/>
                      <w:marBottom w:val="0"/>
                      <w:divBdr>
                        <w:top w:val="none" w:sz="0" w:space="0" w:color="auto"/>
                        <w:left w:val="none" w:sz="0" w:space="0" w:color="auto"/>
                        <w:bottom w:val="none" w:sz="0" w:space="0" w:color="auto"/>
                        <w:right w:val="none" w:sz="0" w:space="0" w:color="auto"/>
                      </w:divBdr>
                    </w:div>
                    <w:div w:id="577062046">
                      <w:marLeft w:val="0"/>
                      <w:marRight w:val="0"/>
                      <w:marTop w:val="0"/>
                      <w:marBottom w:val="0"/>
                      <w:divBdr>
                        <w:top w:val="none" w:sz="0" w:space="0" w:color="auto"/>
                        <w:left w:val="none" w:sz="0" w:space="0" w:color="auto"/>
                        <w:bottom w:val="none" w:sz="0" w:space="0" w:color="auto"/>
                        <w:right w:val="none" w:sz="0" w:space="0" w:color="auto"/>
                      </w:divBdr>
                    </w:div>
                    <w:div w:id="1950118277">
                      <w:marLeft w:val="0"/>
                      <w:marRight w:val="0"/>
                      <w:marTop w:val="0"/>
                      <w:marBottom w:val="0"/>
                      <w:divBdr>
                        <w:top w:val="none" w:sz="0" w:space="0" w:color="auto"/>
                        <w:left w:val="none" w:sz="0" w:space="0" w:color="auto"/>
                        <w:bottom w:val="none" w:sz="0" w:space="0" w:color="auto"/>
                        <w:right w:val="none" w:sz="0" w:space="0" w:color="auto"/>
                      </w:divBdr>
                    </w:div>
                    <w:div w:id="865102407">
                      <w:marLeft w:val="0"/>
                      <w:marRight w:val="0"/>
                      <w:marTop w:val="0"/>
                      <w:marBottom w:val="0"/>
                      <w:divBdr>
                        <w:top w:val="none" w:sz="0" w:space="0" w:color="auto"/>
                        <w:left w:val="none" w:sz="0" w:space="0" w:color="auto"/>
                        <w:bottom w:val="none" w:sz="0" w:space="0" w:color="auto"/>
                        <w:right w:val="none" w:sz="0" w:space="0" w:color="auto"/>
                      </w:divBdr>
                    </w:div>
                    <w:div w:id="1530946977">
                      <w:marLeft w:val="0"/>
                      <w:marRight w:val="0"/>
                      <w:marTop w:val="0"/>
                      <w:marBottom w:val="0"/>
                      <w:divBdr>
                        <w:top w:val="none" w:sz="0" w:space="0" w:color="auto"/>
                        <w:left w:val="none" w:sz="0" w:space="0" w:color="auto"/>
                        <w:bottom w:val="none" w:sz="0" w:space="0" w:color="auto"/>
                        <w:right w:val="none" w:sz="0" w:space="0" w:color="auto"/>
                      </w:divBdr>
                    </w:div>
                    <w:div w:id="1740588280">
                      <w:marLeft w:val="0"/>
                      <w:marRight w:val="0"/>
                      <w:marTop w:val="0"/>
                      <w:marBottom w:val="0"/>
                      <w:divBdr>
                        <w:top w:val="none" w:sz="0" w:space="0" w:color="auto"/>
                        <w:left w:val="none" w:sz="0" w:space="0" w:color="auto"/>
                        <w:bottom w:val="none" w:sz="0" w:space="0" w:color="auto"/>
                        <w:right w:val="none" w:sz="0" w:space="0" w:color="auto"/>
                      </w:divBdr>
                    </w:div>
                    <w:div w:id="120224465">
                      <w:marLeft w:val="0"/>
                      <w:marRight w:val="0"/>
                      <w:marTop w:val="0"/>
                      <w:marBottom w:val="0"/>
                      <w:divBdr>
                        <w:top w:val="none" w:sz="0" w:space="0" w:color="auto"/>
                        <w:left w:val="none" w:sz="0" w:space="0" w:color="auto"/>
                        <w:bottom w:val="none" w:sz="0" w:space="0" w:color="auto"/>
                        <w:right w:val="none" w:sz="0" w:space="0" w:color="auto"/>
                      </w:divBdr>
                    </w:div>
                    <w:div w:id="1515269203">
                      <w:marLeft w:val="0"/>
                      <w:marRight w:val="0"/>
                      <w:marTop w:val="0"/>
                      <w:marBottom w:val="0"/>
                      <w:divBdr>
                        <w:top w:val="none" w:sz="0" w:space="0" w:color="auto"/>
                        <w:left w:val="none" w:sz="0" w:space="0" w:color="auto"/>
                        <w:bottom w:val="none" w:sz="0" w:space="0" w:color="auto"/>
                        <w:right w:val="none" w:sz="0" w:space="0" w:color="auto"/>
                      </w:divBdr>
                    </w:div>
                    <w:div w:id="1981302731">
                      <w:marLeft w:val="0"/>
                      <w:marRight w:val="0"/>
                      <w:marTop w:val="0"/>
                      <w:marBottom w:val="0"/>
                      <w:divBdr>
                        <w:top w:val="none" w:sz="0" w:space="0" w:color="auto"/>
                        <w:left w:val="none" w:sz="0" w:space="0" w:color="auto"/>
                        <w:bottom w:val="none" w:sz="0" w:space="0" w:color="auto"/>
                        <w:right w:val="none" w:sz="0" w:space="0" w:color="auto"/>
                      </w:divBdr>
                    </w:div>
                    <w:div w:id="1157846458">
                      <w:marLeft w:val="0"/>
                      <w:marRight w:val="0"/>
                      <w:marTop w:val="0"/>
                      <w:marBottom w:val="0"/>
                      <w:divBdr>
                        <w:top w:val="none" w:sz="0" w:space="0" w:color="auto"/>
                        <w:left w:val="none" w:sz="0" w:space="0" w:color="auto"/>
                        <w:bottom w:val="none" w:sz="0" w:space="0" w:color="auto"/>
                        <w:right w:val="none" w:sz="0" w:space="0" w:color="auto"/>
                      </w:divBdr>
                    </w:div>
                    <w:div w:id="1916549377">
                      <w:marLeft w:val="0"/>
                      <w:marRight w:val="0"/>
                      <w:marTop w:val="0"/>
                      <w:marBottom w:val="0"/>
                      <w:divBdr>
                        <w:top w:val="none" w:sz="0" w:space="0" w:color="auto"/>
                        <w:left w:val="none" w:sz="0" w:space="0" w:color="auto"/>
                        <w:bottom w:val="none" w:sz="0" w:space="0" w:color="auto"/>
                        <w:right w:val="none" w:sz="0" w:space="0" w:color="auto"/>
                      </w:divBdr>
                    </w:div>
                    <w:div w:id="89814742">
                      <w:marLeft w:val="0"/>
                      <w:marRight w:val="0"/>
                      <w:marTop w:val="0"/>
                      <w:marBottom w:val="0"/>
                      <w:divBdr>
                        <w:top w:val="none" w:sz="0" w:space="0" w:color="auto"/>
                        <w:left w:val="none" w:sz="0" w:space="0" w:color="auto"/>
                        <w:bottom w:val="none" w:sz="0" w:space="0" w:color="auto"/>
                        <w:right w:val="none" w:sz="0" w:space="0" w:color="auto"/>
                      </w:divBdr>
                    </w:div>
                    <w:div w:id="356661022">
                      <w:marLeft w:val="0"/>
                      <w:marRight w:val="0"/>
                      <w:marTop w:val="0"/>
                      <w:marBottom w:val="0"/>
                      <w:divBdr>
                        <w:top w:val="none" w:sz="0" w:space="0" w:color="auto"/>
                        <w:left w:val="none" w:sz="0" w:space="0" w:color="auto"/>
                        <w:bottom w:val="none" w:sz="0" w:space="0" w:color="auto"/>
                        <w:right w:val="none" w:sz="0" w:space="0" w:color="auto"/>
                      </w:divBdr>
                    </w:div>
                    <w:div w:id="276134779">
                      <w:marLeft w:val="0"/>
                      <w:marRight w:val="0"/>
                      <w:marTop w:val="0"/>
                      <w:marBottom w:val="0"/>
                      <w:divBdr>
                        <w:top w:val="none" w:sz="0" w:space="0" w:color="auto"/>
                        <w:left w:val="none" w:sz="0" w:space="0" w:color="auto"/>
                        <w:bottom w:val="none" w:sz="0" w:space="0" w:color="auto"/>
                        <w:right w:val="none" w:sz="0" w:space="0" w:color="auto"/>
                      </w:divBdr>
                    </w:div>
                    <w:div w:id="1290207617">
                      <w:marLeft w:val="0"/>
                      <w:marRight w:val="0"/>
                      <w:marTop w:val="0"/>
                      <w:marBottom w:val="0"/>
                      <w:divBdr>
                        <w:top w:val="none" w:sz="0" w:space="0" w:color="auto"/>
                        <w:left w:val="none" w:sz="0" w:space="0" w:color="auto"/>
                        <w:bottom w:val="none" w:sz="0" w:space="0" w:color="auto"/>
                        <w:right w:val="none" w:sz="0" w:space="0" w:color="auto"/>
                      </w:divBdr>
                    </w:div>
                    <w:div w:id="917784355">
                      <w:marLeft w:val="0"/>
                      <w:marRight w:val="0"/>
                      <w:marTop w:val="0"/>
                      <w:marBottom w:val="0"/>
                      <w:divBdr>
                        <w:top w:val="none" w:sz="0" w:space="0" w:color="auto"/>
                        <w:left w:val="none" w:sz="0" w:space="0" w:color="auto"/>
                        <w:bottom w:val="none" w:sz="0" w:space="0" w:color="auto"/>
                        <w:right w:val="none" w:sz="0" w:space="0" w:color="auto"/>
                      </w:divBdr>
                    </w:div>
                    <w:div w:id="8202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0835">
          <w:marLeft w:val="0"/>
          <w:marRight w:val="0"/>
          <w:marTop w:val="0"/>
          <w:marBottom w:val="0"/>
          <w:divBdr>
            <w:top w:val="none" w:sz="0" w:space="0" w:color="auto"/>
            <w:left w:val="none" w:sz="0" w:space="0" w:color="auto"/>
            <w:bottom w:val="none" w:sz="0" w:space="0" w:color="auto"/>
            <w:right w:val="none" w:sz="0" w:space="0" w:color="auto"/>
          </w:divBdr>
          <w:divsChild>
            <w:div w:id="45184841">
              <w:marLeft w:val="0"/>
              <w:marRight w:val="0"/>
              <w:marTop w:val="0"/>
              <w:marBottom w:val="0"/>
              <w:divBdr>
                <w:top w:val="none" w:sz="0" w:space="0" w:color="auto"/>
                <w:left w:val="none" w:sz="0" w:space="0" w:color="auto"/>
                <w:bottom w:val="none" w:sz="0" w:space="0" w:color="auto"/>
                <w:right w:val="none" w:sz="0" w:space="0" w:color="auto"/>
              </w:divBdr>
              <w:divsChild>
                <w:div w:id="1307129340">
                  <w:marLeft w:val="0"/>
                  <w:marRight w:val="0"/>
                  <w:marTop w:val="0"/>
                  <w:marBottom w:val="0"/>
                  <w:divBdr>
                    <w:top w:val="none" w:sz="0" w:space="0" w:color="auto"/>
                    <w:left w:val="none" w:sz="0" w:space="0" w:color="auto"/>
                    <w:bottom w:val="none" w:sz="0" w:space="0" w:color="auto"/>
                    <w:right w:val="none" w:sz="0" w:space="0" w:color="auto"/>
                  </w:divBdr>
                </w:div>
                <w:div w:id="580482415">
                  <w:marLeft w:val="0"/>
                  <w:marRight w:val="0"/>
                  <w:marTop w:val="0"/>
                  <w:marBottom w:val="0"/>
                  <w:divBdr>
                    <w:top w:val="none" w:sz="0" w:space="0" w:color="auto"/>
                    <w:left w:val="none" w:sz="0" w:space="0" w:color="auto"/>
                    <w:bottom w:val="none" w:sz="0" w:space="0" w:color="auto"/>
                    <w:right w:val="none" w:sz="0" w:space="0" w:color="auto"/>
                  </w:divBdr>
                </w:div>
                <w:div w:id="1418165413">
                  <w:marLeft w:val="0"/>
                  <w:marRight w:val="0"/>
                  <w:marTop w:val="0"/>
                  <w:marBottom w:val="0"/>
                  <w:divBdr>
                    <w:top w:val="none" w:sz="0" w:space="0" w:color="auto"/>
                    <w:left w:val="none" w:sz="0" w:space="0" w:color="auto"/>
                    <w:bottom w:val="none" w:sz="0" w:space="0" w:color="auto"/>
                    <w:right w:val="none" w:sz="0" w:space="0" w:color="auto"/>
                  </w:divBdr>
                </w:div>
                <w:div w:id="1668747377">
                  <w:marLeft w:val="0"/>
                  <w:marRight w:val="0"/>
                  <w:marTop w:val="0"/>
                  <w:marBottom w:val="0"/>
                  <w:divBdr>
                    <w:top w:val="none" w:sz="0" w:space="0" w:color="auto"/>
                    <w:left w:val="none" w:sz="0" w:space="0" w:color="auto"/>
                    <w:bottom w:val="none" w:sz="0" w:space="0" w:color="auto"/>
                    <w:right w:val="none" w:sz="0" w:space="0" w:color="auto"/>
                  </w:divBdr>
                </w:div>
                <w:div w:id="1403219019">
                  <w:marLeft w:val="0"/>
                  <w:marRight w:val="0"/>
                  <w:marTop w:val="0"/>
                  <w:marBottom w:val="0"/>
                  <w:divBdr>
                    <w:top w:val="none" w:sz="0" w:space="0" w:color="auto"/>
                    <w:left w:val="none" w:sz="0" w:space="0" w:color="auto"/>
                    <w:bottom w:val="none" w:sz="0" w:space="0" w:color="auto"/>
                    <w:right w:val="none" w:sz="0" w:space="0" w:color="auto"/>
                  </w:divBdr>
                </w:div>
                <w:div w:id="671566944">
                  <w:marLeft w:val="0"/>
                  <w:marRight w:val="0"/>
                  <w:marTop w:val="0"/>
                  <w:marBottom w:val="0"/>
                  <w:divBdr>
                    <w:top w:val="none" w:sz="0" w:space="0" w:color="auto"/>
                    <w:left w:val="none" w:sz="0" w:space="0" w:color="auto"/>
                    <w:bottom w:val="none" w:sz="0" w:space="0" w:color="auto"/>
                    <w:right w:val="none" w:sz="0" w:space="0" w:color="auto"/>
                  </w:divBdr>
                </w:div>
                <w:div w:id="557597179">
                  <w:marLeft w:val="0"/>
                  <w:marRight w:val="0"/>
                  <w:marTop w:val="0"/>
                  <w:marBottom w:val="0"/>
                  <w:divBdr>
                    <w:top w:val="none" w:sz="0" w:space="0" w:color="auto"/>
                    <w:left w:val="none" w:sz="0" w:space="0" w:color="auto"/>
                    <w:bottom w:val="none" w:sz="0" w:space="0" w:color="auto"/>
                    <w:right w:val="none" w:sz="0" w:space="0" w:color="auto"/>
                  </w:divBdr>
                </w:div>
                <w:div w:id="1375274777">
                  <w:marLeft w:val="0"/>
                  <w:marRight w:val="0"/>
                  <w:marTop w:val="0"/>
                  <w:marBottom w:val="0"/>
                  <w:divBdr>
                    <w:top w:val="none" w:sz="0" w:space="0" w:color="auto"/>
                    <w:left w:val="none" w:sz="0" w:space="0" w:color="auto"/>
                    <w:bottom w:val="none" w:sz="0" w:space="0" w:color="auto"/>
                    <w:right w:val="none" w:sz="0" w:space="0" w:color="auto"/>
                  </w:divBdr>
                </w:div>
                <w:div w:id="1116171226">
                  <w:marLeft w:val="0"/>
                  <w:marRight w:val="0"/>
                  <w:marTop w:val="0"/>
                  <w:marBottom w:val="0"/>
                  <w:divBdr>
                    <w:top w:val="none" w:sz="0" w:space="0" w:color="auto"/>
                    <w:left w:val="none" w:sz="0" w:space="0" w:color="auto"/>
                    <w:bottom w:val="none" w:sz="0" w:space="0" w:color="auto"/>
                    <w:right w:val="none" w:sz="0" w:space="0" w:color="auto"/>
                  </w:divBdr>
                </w:div>
                <w:div w:id="677346875">
                  <w:marLeft w:val="0"/>
                  <w:marRight w:val="0"/>
                  <w:marTop w:val="0"/>
                  <w:marBottom w:val="0"/>
                  <w:divBdr>
                    <w:top w:val="none" w:sz="0" w:space="0" w:color="auto"/>
                    <w:left w:val="none" w:sz="0" w:space="0" w:color="auto"/>
                    <w:bottom w:val="none" w:sz="0" w:space="0" w:color="auto"/>
                    <w:right w:val="none" w:sz="0" w:space="0" w:color="auto"/>
                  </w:divBdr>
                </w:div>
                <w:div w:id="1148284778">
                  <w:marLeft w:val="0"/>
                  <w:marRight w:val="0"/>
                  <w:marTop w:val="0"/>
                  <w:marBottom w:val="0"/>
                  <w:divBdr>
                    <w:top w:val="none" w:sz="0" w:space="0" w:color="auto"/>
                    <w:left w:val="none" w:sz="0" w:space="0" w:color="auto"/>
                    <w:bottom w:val="none" w:sz="0" w:space="0" w:color="auto"/>
                    <w:right w:val="none" w:sz="0" w:space="0" w:color="auto"/>
                  </w:divBdr>
                </w:div>
                <w:div w:id="1832981129">
                  <w:marLeft w:val="0"/>
                  <w:marRight w:val="0"/>
                  <w:marTop w:val="0"/>
                  <w:marBottom w:val="0"/>
                  <w:divBdr>
                    <w:top w:val="none" w:sz="0" w:space="0" w:color="auto"/>
                    <w:left w:val="none" w:sz="0" w:space="0" w:color="auto"/>
                    <w:bottom w:val="none" w:sz="0" w:space="0" w:color="auto"/>
                    <w:right w:val="none" w:sz="0" w:space="0" w:color="auto"/>
                  </w:divBdr>
                </w:div>
                <w:div w:id="814956605">
                  <w:marLeft w:val="0"/>
                  <w:marRight w:val="0"/>
                  <w:marTop w:val="0"/>
                  <w:marBottom w:val="0"/>
                  <w:divBdr>
                    <w:top w:val="none" w:sz="0" w:space="0" w:color="auto"/>
                    <w:left w:val="none" w:sz="0" w:space="0" w:color="auto"/>
                    <w:bottom w:val="none" w:sz="0" w:space="0" w:color="auto"/>
                    <w:right w:val="none" w:sz="0" w:space="0" w:color="auto"/>
                  </w:divBdr>
                </w:div>
                <w:div w:id="225802145">
                  <w:marLeft w:val="0"/>
                  <w:marRight w:val="0"/>
                  <w:marTop w:val="0"/>
                  <w:marBottom w:val="0"/>
                  <w:divBdr>
                    <w:top w:val="none" w:sz="0" w:space="0" w:color="auto"/>
                    <w:left w:val="none" w:sz="0" w:space="0" w:color="auto"/>
                    <w:bottom w:val="none" w:sz="0" w:space="0" w:color="auto"/>
                    <w:right w:val="none" w:sz="0" w:space="0" w:color="auto"/>
                  </w:divBdr>
                </w:div>
                <w:div w:id="1439713582">
                  <w:marLeft w:val="0"/>
                  <w:marRight w:val="0"/>
                  <w:marTop w:val="0"/>
                  <w:marBottom w:val="0"/>
                  <w:divBdr>
                    <w:top w:val="none" w:sz="0" w:space="0" w:color="auto"/>
                    <w:left w:val="none" w:sz="0" w:space="0" w:color="auto"/>
                    <w:bottom w:val="none" w:sz="0" w:space="0" w:color="auto"/>
                    <w:right w:val="none" w:sz="0" w:space="0" w:color="auto"/>
                  </w:divBdr>
                  <w:divsChild>
                    <w:div w:id="1949970953">
                      <w:marLeft w:val="0"/>
                      <w:marRight w:val="0"/>
                      <w:marTop w:val="0"/>
                      <w:marBottom w:val="0"/>
                      <w:divBdr>
                        <w:top w:val="none" w:sz="0" w:space="0" w:color="auto"/>
                        <w:left w:val="none" w:sz="0" w:space="0" w:color="auto"/>
                        <w:bottom w:val="none" w:sz="0" w:space="0" w:color="auto"/>
                        <w:right w:val="none" w:sz="0" w:space="0" w:color="auto"/>
                      </w:divBdr>
                    </w:div>
                    <w:div w:id="146288242">
                      <w:marLeft w:val="0"/>
                      <w:marRight w:val="0"/>
                      <w:marTop w:val="0"/>
                      <w:marBottom w:val="0"/>
                      <w:divBdr>
                        <w:top w:val="none" w:sz="0" w:space="0" w:color="auto"/>
                        <w:left w:val="none" w:sz="0" w:space="0" w:color="auto"/>
                        <w:bottom w:val="none" w:sz="0" w:space="0" w:color="auto"/>
                        <w:right w:val="none" w:sz="0" w:space="0" w:color="auto"/>
                      </w:divBdr>
                    </w:div>
                    <w:div w:id="1887905995">
                      <w:marLeft w:val="0"/>
                      <w:marRight w:val="0"/>
                      <w:marTop w:val="0"/>
                      <w:marBottom w:val="0"/>
                      <w:divBdr>
                        <w:top w:val="none" w:sz="0" w:space="0" w:color="auto"/>
                        <w:left w:val="none" w:sz="0" w:space="0" w:color="auto"/>
                        <w:bottom w:val="none" w:sz="0" w:space="0" w:color="auto"/>
                        <w:right w:val="none" w:sz="0" w:space="0" w:color="auto"/>
                      </w:divBdr>
                    </w:div>
                    <w:div w:id="15159258">
                      <w:marLeft w:val="0"/>
                      <w:marRight w:val="0"/>
                      <w:marTop w:val="0"/>
                      <w:marBottom w:val="0"/>
                      <w:divBdr>
                        <w:top w:val="none" w:sz="0" w:space="0" w:color="auto"/>
                        <w:left w:val="none" w:sz="0" w:space="0" w:color="auto"/>
                        <w:bottom w:val="none" w:sz="0" w:space="0" w:color="auto"/>
                        <w:right w:val="none" w:sz="0" w:space="0" w:color="auto"/>
                      </w:divBdr>
                    </w:div>
                    <w:div w:id="175458493">
                      <w:marLeft w:val="0"/>
                      <w:marRight w:val="0"/>
                      <w:marTop w:val="0"/>
                      <w:marBottom w:val="0"/>
                      <w:divBdr>
                        <w:top w:val="none" w:sz="0" w:space="0" w:color="auto"/>
                        <w:left w:val="none" w:sz="0" w:space="0" w:color="auto"/>
                        <w:bottom w:val="none" w:sz="0" w:space="0" w:color="auto"/>
                        <w:right w:val="none" w:sz="0" w:space="0" w:color="auto"/>
                      </w:divBdr>
                    </w:div>
                    <w:div w:id="382947261">
                      <w:marLeft w:val="0"/>
                      <w:marRight w:val="0"/>
                      <w:marTop w:val="0"/>
                      <w:marBottom w:val="0"/>
                      <w:divBdr>
                        <w:top w:val="none" w:sz="0" w:space="0" w:color="auto"/>
                        <w:left w:val="none" w:sz="0" w:space="0" w:color="auto"/>
                        <w:bottom w:val="none" w:sz="0" w:space="0" w:color="auto"/>
                        <w:right w:val="none" w:sz="0" w:space="0" w:color="auto"/>
                      </w:divBdr>
                    </w:div>
                    <w:div w:id="547380768">
                      <w:marLeft w:val="0"/>
                      <w:marRight w:val="0"/>
                      <w:marTop w:val="0"/>
                      <w:marBottom w:val="0"/>
                      <w:divBdr>
                        <w:top w:val="none" w:sz="0" w:space="0" w:color="auto"/>
                        <w:left w:val="none" w:sz="0" w:space="0" w:color="auto"/>
                        <w:bottom w:val="none" w:sz="0" w:space="0" w:color="auto"/>
                        <w:right w:val="none" w:sz="0" w:space="0" w:color="auto"/>
                      </w:divBdr>
                    </w:div>
                    <w:div w:id="127359341">
                      <w:marLeft w:val="0"/>
                      <w:marRight w:val="0"/>
                      <w:marTop w:val="0"/>
                      <w:marBottom w:val="0"/>
                      <w:divBdr>
                        <w:top w:val="none" w:sz="0" w:space="0" w:color="auto"/>
                        <w:left w:val="none" w:sz="0" w:space="0" w:color="auto"/>
                        <w:bottom w:val="none" w:sz="0" w:space="0" w:color="auto"/>
                        <w:right w:val="none" w:sz="0" w:space="0" w:color="auto"/>
                      </w:divBdr>
                    </w:div>
                    <w:div w:id="1104495534">
                      <w:marLeft w:val="0"/>
                      <w:marRight w:val="0"/>
                      <w:marTop w:val="0"/>
                      <w:marBottom w:val="0"/>
                      <w:divBdr>
                        <w:top w:val="none" w:sz="0" w:space="0" w:color="auto"/>
                        <w:left w:val="none" w:sz="0" w:space="0" w:color="auto"/>
                        <w:bottom w:val="none" w:sz="0" w:space="0" w:color="auto"/>
                        <w:right w:val="none" w:sz="0" w:space="0" w:color="auto"/>
                      </w:divBdr>
                    </w:div>
                    <w:div w:id="142547592">
                      <w:marLeft w:val="0"/>
                      <w:marRight w:val="0"/>
                      <w:marTop w:val="0"/>
                      <w:marBottom w:val="0"/>
                      <w:divBdr>
                        <w:top w:val="none" w:sz="0" w:space="0" w:color="auto"/>
                        <w:left w:val="none" w:sz="0" w:space="0" w:color="auto"/>
                        <w:bottom w:val="none" w:sz="0" w:space="0" w:color="auto"/>
                        <w:right w:val="none" w:sz="0" w:space="0" w:color="auto"/>
                      </w:divBdr>
                    </w:div>
                    <w:div w:id="1964724790">
                      <w:marLeft w:val="0"/>
                      <w:marRight w:val="0"/>
                      <w:marTop w:val="0"/>
                      <w:marBottom w:val="0"/>
                      <w:divBdr>
                        <w:top w:val="none" w:sz="0" w:space="0" w:color="auto"/>
                        <w:left w:val="none" w:sz="0" w:space="0" w:color="auto"/>
                        <w:bottom w:val="none" w:sz="0" w:space="0" w:color="auto"/>
                        <w:right w:val="none" w:sz="0" w:space="0" w:color="auto"/>
                      </w:divBdr>
                    </w:div>
                    <w:div w:id="65343137">
                      <w:marLeft w:val="0"/>
                      <w:marRight w:val="0"/>
                      <w:marTop w:val="0"/>
                      <w:marBottom w:val="0"/>
                      <w:divBdr>
                        <w:top w:val="none" w:sz="0" w:space="0" w:color="auto"/>
                        <w:left w:val="none" w:sz="0" w:space="0" w:color="auto"/>
                        <w:bottom w:val="none" w:sz="0" w:space="0" w:color="auto"/>
                        <w:right w:val="none" w:sz="0" w:space="0" w:color="auto"/>
                      </w:divBdr>
                    </w:div>
                    <w:div w:id="1213036610">
                      <w:marLeft w:val="0"/>
                      <w:marRight w:val="0"/>
                      <w:marTop w:val="0"/>
                      <w:marBottom w:val="0"/>
                      <w:divBdr>
                        <w:top w:val="none" w:sz="0" w:space="0" w:color="auto"/>
                        <w:left w:val="none" w:sz="0" w:space="0" w:color="auto"/>
                        <w:bottom w:val="none" w:sz="0" w:space="0" w:color="auto"/>
                        <w:right w:val="none" w:sz="0" w:space="0" w:color="auto"/>
                      </w:divBdr>
                    </w:div>
                    <w:div w:id="4806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3172">
          <w:marLeft w:val="0"/>
          <w:marRight w:val="0"/>
          <w:marTop w:val="0"/>
          <w:marBottom w:val="0"/>
          <w:divBdr>
            <w:top w:val="none" w:sz="0" w:space="0" w:color="auto"/>
            <w:left w:val="none" w:sz="0" w:space="0" w:color="auto"/>
            <w:bottom w:val="none" w:sz="0" w:space="0" w:color="auto"/>
            <w:right w:val="none" w:sz="0" w:space="0" w:color="auto"/>
          </w:divBdr>
          <w:divsChild>
            <w:div w:id="1362241451">
              <w:marLeft w:val="0"/>
              <w:marRight w:val="0"/>
              <w:marTop w:val="0"/>
              <w:marBottom w:val="0"/>
              <w:divBdr>
                <w:top w:val="none" w:sz="0" w:space="0" w:color="auto"/>
                <w:left w:val="none" w:sz="0" w:space="0" w:color="auto"/>
                <w:bottom w:val="none" w:sz="0" w:space="0" w:color="auto"/>
                <w:right w:val="none" w:sz="0" w:space="0" w:color="auto"/>
              </w:divBdr>
              <w:divsChild>
                <w:div w:id="475417666">
                  <w:marLeft w:val="0"/>
                  <w:marRight w:val="0"/>
                  <w:marTop w:val="0"/>
                  <w:marBottom w:val="0"/>
                  <w:divBdr>
                    <w:top w:val="none" w:sz="0" w:space="0" w:color="auto"/>
                    <w:left w:val="none" w:sz="0" w:space="0" w:color="auto"/>
                    <w:bottom w:val="none" w:sz="0" w:space="0" w:color="auto"/>
                    <w:right w:val="none" w:sz="0" w:space="0" w:color="auto"/>
                  </w:divBdr>
                </w:div>
                <w:div w:id="576329795">
                  <w:marLeft w:val="0"/>
                  <w:marRight w:val="0"/>
                  <w:marTop w:val="0"/>
                  <w:marBottom w:val="0"/>
                  <w:divBdr>
                    <w:top w:val="none" w:sz="0" w:space="0" w:color="auto"/>
                    <w:left w:val="none" w:sz="0" w:space="0" w:color="auto"/>
                    <w:bottom w:val="none" w:sz="0" w:space="0" w:color="auto"/>
                    <w:right w:val="none" w:sz="0" w:space="0" w:color="auto"/>
                  </w:divBdr>
                </w:div>
                <w:div w:id="1253931870">
                  <w:marLeft w:val="0"/>
                  <w:marRight w:val="0"/>
                  <w:marTop w:val="0"/>
                  <w:marBottom w:val="0"/>
                  <w:divBdr>
                    <w:top w:val="none" w:sz="0" w:space="0" w:color="auto"/>
                    <w:left w:val="none" w:sz="0" w:space="0" w:color="auto"/>
                    <w:bottom w:val="none" w:sz="0" w:space="0" w:color="auto"/>
                    <w:right w:val="none" w:sz="0" w:space="0" w:color="auto"/>
                  </w:divBdr>
                </w:div>
                <w:div w:id="46531634">
                  <w:marLeft w:val="0"/>
                  <w:marRight w:val="0"/>
                  <w:marTop w:val="0"/>
                  <w:marBottom w:val="0"/>
                  <w:divBdr>
                    <w:top w:val="none" w:sz="0" w:space="0" w:color="auto"/>
                    <w:left w:val="none" w:sz="0" w:space="0" w:color="auto"/>
                    <w:bottom w:val="none" w:sz="0" w:space="0" w:color="auto"/>
                    <w:right w:val="none" w:sz="0" w:space="0" w:color="auto"/>
                  </w:divBdr>
                </w:div>
                <w:div w:id="1763408780">
                  <w:marLeft w:val="0"/>
                  <w:marRight w:val="0"/>
                  <w:marTop w:val="0"/>
                  <w:marBottom w:val="0"/>
                  <w:divBdr>
                    <w:top w:val="none" w:sz="0" w:space="0" w:color="auto"/>
                    <w:left w:val="none" w:sz="0" w:space="0" w:color="auto"/>
                    <w:bottom w:val="none" w:sz="0" w:space="0" w:color="auto"/>
                    <w:right w:val="none" w:sz="0" w:space="0" w:color="auto"/>
                  </w:divBdr>
                </w:div>
                <w:div w:id="1659915250">
                  <w:marLeft w:val="0"/>
                  <w:marRight w:val="0"/>
                  <w:marTop w:val="0"/>
                  <w:marBottom w:val="0"/>
                  <w:divBdr>
                    <w:top w:val="none" w:sz="0" w:space="0" w:color="auto"/>
                    <w:left w:val="none" w:sz="0" w:space="0" w:color="auto"/>
                    <w:bottom w:val="none" w:sz="0" w:space="0" w:color="auto"/>
                    <w:right w:val="none" w:sz="0" w:space="0" w:color="auto"/>
                  </w:divBdr>
                </w:div>
                <w:div w:id="477382398">
                  <w:marLeft w:val="0"/>
                  <w:marRight w:val="0"/>
                  <w:marTop w:val="0"/>
                  <w:marBottom w:val="0"/>
                  <w:divBdr>
                    <w:top w:val="none" w:sz="0" w:space="0" w:color="auto"/>
                    <w:left w:val="none" w:sz="0" w:space="0" w:color="auto"/>
                    <w:bottom w:val="none" w:sz="0" w:space="0" w:color="auto"/>
                    <w:right w:val="none" w:sz="0" w:space="0" w:color="auto"/>
                  </w:divBdr>
                </w:div>
                <w:div w:id="332999909">
                  <w:marLeft w:val="0"/>
                  <w:marRight w:val="0"/>
                  <w:marTop w:val="0"/>
                  <w:marBottom w:val="0"/>
                  <w:divBdr>
                    <w:top w:val="none" w:sz="0" w:space="0" w:color="auto"/>
                    <w:left w:val="none" w:sz="0" w:space="0" w:color="auto"/>
                    <w:bottom w:val="none" w:sz="0" w:space="0" w:color="auto"/>
                    <w:right w:val="none" w:sz="0" w:space="0" w:color="auto"/>
                  </w:divBdr>
                </w:div>
                <w:div w:id="1828086780">
                  <w:marLeft w:val="0"/>
                  <w:marRight w:val="0"/>
                  <w:marTop w:val="0"/>
                  <w:marBottom w:val="0"/>
                  <w:divBdr>
                    <w:top w:val="none" w:sz="0" w:space="0" w:color="auto"/>
                    <w:left w:val="none" w:sz="0" w:space="0" w:color="auto"/>
                    <w:bottom w:val="none" w:sz="0" w:space="0" w:color="auto"/>
                    <w:right w:val="none" w:sz="0" w:space="0" w:color="auto"/>
                  </w:divBdr>
                </w:div>
                <w:div w:id="1819225785">
                  <w:marLeft w:val="0"/>
                  <w:marRight w:val="0"/>
                  <w:marTop w:val="0"/>
                  <w:marBottom w:val="0"/>
                  <w:divBdr>
                    <w:top w:val="none" w:sz="0" w:space="0" w:color="auto"/>
                    <w:left w:val="none" w:sz="0" w:space="0" w:color="auto"/>
                    <w:bottom w:val="none" w:sz="0" w:space="0" w:color="auto"/>
                    <w:right w:val="none" w:sz="0" w:space="0" w:color="auto"/>
                  </w:divBdr>
                </w:div>
                <w:div w:id="39595720">
                  <w:marLeft w:val="0"/>
                  <w:marRight w:val="0"/>
                  <w:marTop w:val="0"/>
                  <w:marBottom w:val="0"/>
                  <w:divBdr>
                    <w:top w:val="none" w:sz="0" w:space="0" w:color="auto"/>
                    <w:left w:val="none" w:sz="0" w:space="0" w:color="auto"/>
                    <w:bottom w:val="none" w:sz="0" w:space="0" w:color="auto"/>
                    <w:right w:val="none" w:sz="0" w:space="0" w:color="auto"/>
                  </w:divBdr>
                </w:div>
                <w:div w:id="1456408866">
                  <w:marLeft w:val="0"/>
                  <w:marRight w:val="0"/>
                  <w:marTop w:val="0"/>
                  <w:marBottom w:val="0"/>
                  <w:divBdr>
                    <w:top w:val="none" w:sz="0" w:space="0" w:color="auto"/>
                    <w:left w:val="none" w:sz="0" w:space="0" w:color="auto"/>
                    <w:bottom w:val="none" w:sz="0" w:space="0" w:color="auto"/>
                    <w:right w:val="none" w:sz="0" w:space="0" w:color="auto"/>
                  </w:divBdr>
                </w:div>
                <w:div w:id="2042583220">
                  <w:marLeft w:val="0"/>
                  <w:marRight w:val="0"/>
                  <w:marTop w:val="0"/>
                  <w:marBottom w:val="0"/>
                  <w:divBdr>
                    <w:top w:val="none" w:sz="0" w:space="0" w:color="auto"/>
                    <w:left w:val="none" w:sz="0" w:space="0" w:color="auto"/>
                    <w:bottom w:val="none" w:sz="0" w:space="0" w:color="auto"/>
                    <w:right w:val="none" w:sz="0" w:space="0" w:color="auto"/>
                  </w:divBdr>
                </w:div>
                <w:div w:id="36587417">
                  <w:marLeft w:val="0"/>
                  <w:marRight w:val="0"/>
                  <w:marTop w:val="0"/>
                  <w:marBottom w:val="0"/>
                  <w:divBdr>
                    <w:top w:val="none" w:sz="0" w:space="0" w:color="auto"/>
                    <w:left w:val="none" w:sz="0" w:space="0" w:color="auto"/>
                    <w:bottom w:val="none" w:sz="0" w:space="0" w:color="auto"/>
                    <w:right w:val="none" w:sz="0" w:space="0" w:color="auto"/>
                  </w:divBdr>
                  <w:divsChild>
                    <w:div w:id="298145186">
                      <w:marLeft w:val="0"/>
                      <w:marRight w:val="0"/>
                      <w:marTop w:val="0"/>
                      <w:marBottom w:val="0"/>
                      <w:divBdr>
                        <w:top w:val="none" w:sz="0" w:space="0" w:color="auto"/>
                        <w:left w:val="none" w:sz="0" w:space="0" w:color="auto"/>
                        <w:bottom w:val="none" w:sz="0" w:space="0" w:color="auto"/>
                        <w:right w:val="none" w:sz="0" w:space="0" w:color="auto"/>
                      </w:divBdr>
                    </w:div>
                    <w:div w:id="958101038">
                      <w:marLeft w:val="0"/>
                      <w:marRight w:val="0"/>
                      <w:marTop w:val="0"/>
                      <w:marBottom w:val="0"/>
                      <w:divBdr>
                        <w:top w:val="none" w:sz="0" w:space="0" w:color="auto"/>
                        <w:left w:val="none" w:sz="0" w:space="0" w:color="auto"/>
                        <w:bottom w:val="none" w:sz="0" w:space="0" w:color="auto"/>
                        <w:right w:val="none" w:sz="0" w:space="0" w:color="auto"/>
                      </w:divBdr>
                    </w:div>
                    <w:div w:id="2039506623">
                      <w:marLeft w:val="0"/>
                      <w:marRight w:val="0"/>
                      <w:marTop w:val="0"/>
                      <w:marBottom w:val="0"/>
                      <w:divBdr>
                        <w:top w:val="none" w:sz="0" w:space="0" w:color="auto"/>
                        <w:left w:val="none" w:sz="0" w:space="0" w:color="auto"/>
                        <w:bottom w:val="none" w:sz="0" w:space="0" w:color="auto"/>
                        <w:right w:val="none" w:sz="0" w:space="0" w:color="auto"/>
                      </w:divBdr>
                    </w:div>
                    <w:div w:id="1194611126">
                      <w:marLeft w:val="0"/>
                      <w:marRight w:val="0"/>
                      <w:marTop w:val="0"/>
                      <w:marBottom w:val="0"/>
                      <w:divBdr>
                        <w:top w:val="none" w:sz="0" w:space="0" w:color="auto"/>
                        <w:left w:val="none" w:sz="0" w:space="0" w:color="auto"/>
                        <w:bottom w:val="none" w:sz="0" w:space="0" w:color="auto"/>
                        <w:right w:val="none" w:sz="0" w:space="0" w:color="auto"/>
                      </w:divBdr>
                    </w:div>
                    <w:div w:id="1184637303">
                      <w:marLeft w:val="0"/>
                      <w:marRight w:val="0"/>
                      <w:marTop w:val="0"/>
                      <w:marBottom w:val="0"/>
                      <w:divBdr>
                        <w:top w:val="none" w:sz="0" w:space="0" w:color="auto"/>
                        <w:left w:val="none" w:sz="0" w:space="0" w:color="auto"/>
                        <w:bottom w:val="none" w:sz="0" w:space="0" w:color="auto"/>
                        <w:right w:val="none" w:sz="0" w:space="0" w:color="auto"/>
                      </w:divBdr>
                    </w:div>
                    <w:div w:id="1772820400">
                      <w:marLeft w:val="0"/>
                      <w:marRight w:val="0"/>
                      <w:marTop w:val="0"/>
                      <w:marBottom w:val="0"/>
                      <w:divBdr>
                        <w:top w:val="none" w:sz="0" w:space="0" w:color="auto"/>
                        <w:left w:val="none" w:sz="0" w:space="0" w:color="auto"/>
                        <w:bottom w:val="none" w:sz="0" w:space="0" w:color="auto"/>
                        <w:right w:val="none" w:sz="0" w:space="0" w:color="auto"/>
                      </w:divBdr>
                    </w:div>
                    <w:div w:id="1063452796">
                      <w:marLeft w:val="0"/>
                      <w:marRight w:val="0"/>
                      <w:marTop w:val="0"/>
                      <w:marBottom w:val="0"/>
                      <w:divBdr>
                        <w:top w:val="none" w:sz="0" w:space="0" w:color="auto"/>
                        <w:left w:val="none" w:sz="0" w:space="0" w:color="auto"/>
                        <w:bottom w:val="none" w:sz="0" w:space="0" w:color="auto"/>
                        <w:right w:val="none" w:sz="0" w:space="0" w:color="auto"/>
                      </w:divBdr>
                    </w:div>
                    <w:div w:id="627468248">
                      <w:marLeft w:val="0"/>
                      <w:marRight w:val="0"/>
                      <w:marTop w:val="0"/>
                      <w:marBottom w:val="0"/>
                      <w:divBdr>
                        <w:top w:val="none" w:sz="0" w:space="0" w:color="auto"/>
                        <w:left w:val="none" w:sz="0" w:space="0" w:color="auto"/>
                        <w:bottom w:val="none" w:sz="0" w:space="0" w:color="auto"/>
                        <w:right w:val="none" w:sz="0" w:space="0" w:color="auto"/>
                      </w:divBdr>
                    </w:div>
                    <w:div w:id="2021656890">
                      <w:marLeft w:val="0"/>
                      <w:marRight w:val="0"/>
                      <w:marTop w:val="0"/>
                      <w:marBottom w:val="0"/>
                      <w:divBdr>
                        <w:top w:val="none" w:sz="0" w:space="0" w:color="auto"/>
                        <w:left w:val="none" w:sz="0" w:space="0" w:color="auto"/>
                        <w:bottom w:val="none" w:sz="0" w:space="0" w:color="auto"/>
                        <w:right w:val="none" w:sz="0" w:space="0" w:color="auto"/>
                      </w:divBdr>
                    </w:div>
                    <w:div w:id="77751280">
                      <w:marLeft w:val="0"/>
                      <w:marRight w:val="0"/>
                      <w:marTop w:val="0"/>
                      <w:marBottom w:val="0"/>
                      <w:divBdr>
                        <w:top w:val="none" w:sz="0" w:space="0" w:color="auto"/>
                        <w:left w:val="none" w:sz="0" w:space="0" w:color="auto"/>
                        <w:bottom w:val="none" w:sz="0" w:space="0" w:color="auto"/>
                        <w:right w:val="none" w:sz="0" w:space="0" w:color="auto"/>
                      </w:divBdr>
                    </w:div>
                    <w:div w:id="147524563">
                      <w:marLeft w:val="0"/>
                      <w:marRight w:val="0"/>
                      <w:marTop w:val="0"/>
                      <w:marBottom w:val="0"/>
                      <w:divBdr>
                        <w:top w:val="none" w:sz="0" w:space="0" w:color="auto"/>
                        <w:left w:val="none" w:sz="0" w:space="0" w:color="auto"/>
                        <w:bottom w:val="none" w:sz="0" w:space="0" w:color="auto"/>
                        <w:right w:val="none" w:sz="0" w:space="0" w:color="auto"/>
                      </w:divBdr>
                    </w:div>
                    <w:div w:id="835724283">
                      <w:marLeft w:val="0"/>
                      <w:marRight w:val="0"/>
                      <w:marTop w:val="0"/>
                      <w:marBottom w:val="0"/>
                      <w:divBdr>
                        <w:top w:val="none" w:sz="0" w:space="0" w:color="auto"/>
                        <w:left w:val="none" w:sz="0" w:space="0" w:color="auto"/>
                        <w:bottom w:val="none" w:sz="0" w:space="0" w:color="auto"/>
                        <w:right w:val="none" w:sz="0" w:space="0" w:color="auto"/>
                      </w:divBdr>
                    </w:div>
                    <w:div w:id="18868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9215">
          <w:marLeft w:val="0"/>
          <w:marRight w:val="0"/>
          <w:marTop w:val="0"/>
          <w:marBottom w:val="0"/>
          <w:divBdr>
            <w:top w:val="none" w:sz="0" w:space="0" w:color="auto"/>
            <w:left w:val="none" w:sz="0" w:space="0" w:color="auto"/>
            <w:bottom w:val="none" w:sz="0" w:space="0" w:color="auto"/>
            <w:right w:val="none" w:sz="0" w:space="0" w:color="auto"/>
          </w:divBdr>
          <w:divsChild>
            <w:div w:id="855264677">
              <w:marLeft w:val="0"/>
              <w:marRight w:val="0"/>
              <w:marTop w:val="0"/>
              <w:marBottom w:val="0"/>
              <w:divBdr>
                <w:top w:val="none" w:sz="0" w:space="0" w:color="auto"/>
                <w:left w:val="none" w:sz="0" w:space="0" w:color="auto"/>
                <w:bottom w:val="none" w:sz="0" w:space="0" w:color="auto"/>
                <w:right w:val="none" w:sz="0" w:space="0" w:color="auto"/>
              </w:divBdr>
              <w:divsChild>
                <w:div w:id="2089112818">
                  <w:marLeft w:val="0"/>
                  <w:marRight w:val="0"/>
                  <w:marTop w:val="0"/>
                  <w:marBottom w:val="0"/>
                  <w:divBdr>
                    <w:top w:val="none" w:sz="0" w:space="0" w:color="auto"/>
                    <w:left w:val="none" w:sz="0" w:space="0" w:color="auto"/>
                    <w:bottom w:val="none" w:sz="0" w:space="0" w:color="auto"/>
                    <w:right w:val="none" w:sz="0" w:space="0" w:color="auto"/>
                  </w:divBdr>
                </w:div>
                <w:div w:id="1769426847">
                  <w:marLeft w:val="0"/>
                  <w:marRight w:val="0"/>
                  <w:marTop w:val="0"/>
                  <w:marBottom w:val="0"/>
                  <w:divBdr>
                    <w:top w:val="none" w:sz="0" w:space="0" w:color="auto"/>
                    <w:left w:val="none" w:sz="0" w:space="0" w:color="auto"/>
                    <w:bottom w:val="none" w:sz="0" w:space="0" w:color="auto"/>
                    <w:right w:val="none" w:sz="0" w:space="0" w:color="auto"/>
                  </w:divBdr>
                </w:div>
                <w:div w:id="523442735">
                  <w:marLeft w:val="0"/>
                  <w:marRight w:val="0"/>
                  <w:marTop w:val="0"/>
                  <w:marBottom w:val="0"/>
                  <w:divBdr>
                    <w:top w:val="none" w:sz="0" w:space="0" w:color="auto"/>
                    <w:left w:val="none" w:sz="0" w:space="0" w:color="auto"/>
                    <w:bottom w:val="none" w:sz="0" w:space="0" w:color="auto"/>
                    <w:right w:val="none" w:sz="0" w:space="0" w:color="auto"/>
                  </w:divBdr>
                </w:div>
                <w:div w:id="399406094">
                  <w:marLeft w:val="0"/>
                  <w:marRight w:val="0"/>
                  <w:marTop w:val="0"/>
                  <w:marBottom w:val="0"/>
                  <w:divBdr>
                    <w:top w:val="none" w:sz="0" w:space="0" w:color="auto"/>
                    <w:left w:val="none" w:sz="0" w:space="0" w:color="auto"/>
                    <w:bottom w:val="none" w:sz="0" w:space="0" w:color="auto"/>
                    <w:right w:val="none" w:sz="0" w:space="0" w:color="auto"/>
                  </w:divBdr>
                </w:div>
                <w:div w:id="1634485450">
                  <w:marLeft w:val="0"/>
                  <w:marRight w:val="0"/>
                  <w:marTop w:val="0"/>
                  <w:marBottom w:val="0"/>
                  <w:divBdr>
                    <w:top w:val="none" w:sz="0" w:space="0" w:color="auto"/>
                    <w:left w:val="none" w:sz="0" w:space="0" w:color="auto"/>
                    <w:bottom w:val="none" w:sz="0" w:space="0" w:color="auto"/>
                    <w:right w:val="none" w:sz="0" w:space="0" w:color="auto"/>
                  </w:divBdr>
                </w:div>
                <w:div w:id="603538376">
                  <w:marLeft w:val="0"/>
                  <w:marRight w:val="0"/>
                  <w:marTop w:val="0"/>
                  <w:marBottom w:val="0"/>
                  <w:divBdr>
                    <w:top w:val="none" w:sz="0" w:space="0" w:color="auto"/>
                    <w:left w:val="none" w:sz="0" w:space="0" w:color="auto"/>
                    <w:bottom w:val="none" w:sz="0" w:space="0" w:color="auto"/>
                    <w:right w:val="none" w:sz="0" w:space="0" w:color="auto"/>
                  </w:divBdr>
                </w:div>
                <w:div w:id="2100055075">
                  <w:marLeft w:val="0"/>
                  <w:marRight w:val="0"/>
                  <w:marTop w:val="0"/>
                  <w:marBottom w:val="0"/>
                  <w:divBdr>
                    <w:top w:val="none" w:sz="0" w:space="0" w:color="auto"/>
                    <w:left w:val="none" w:sz="0" w:space="0" w:color="auto"/>
                    <w:bottom w:val="none" w:sz="0" w:space="0" w:color="auto"/>
                    <w:right w:val="none" w:sz="0" w:space="0" w:color="auto"/>
                  </w:divBdr>
                </w:div>
                <w:div w:id="1843083254">
                  <w:marLeft w:val="0"/>
                  <w:marRight w:val="0"/>
                  <w:marTop w:val="0"/>
                  <w:marBottom w:val="0"/>
                  <w:divBdr>
                    <w:top w:val="none" w:sz="0" w:space="0" w:color="auto"/>
                    <w:left w:val="none" w:sz="0" w:space="0" w:color="auto"/>
                    <w:bottom w:val="none" w:sz="0" w:space="0" w:color="auto"/>
                    <w:right w:val="none" w:sz="0" w:space="0" w:color="auto"/>
                  </w:divBdr>
                </w:div>
                <w:div w:id="2089497855">
                  <w:marLeft w:val="0"/>
                  <w:marRight w:val="0"/>
                  <w:marTop w:val="0"/>
                  <w:marBottom w:val="0"/>
                  <w:divBdr>
                    <w:top w:val="none" w:sz="0" w:space="0" w:color="auto"/>
                    <w:left w:val="none" w:sz="0" w:space="0" w:color="auto"/>
                    <w:bottom w:val="none" w:sz="0" w:space="0" w:color="auto"/>
                    <w:right w:val="none" w:sz="0" w:space="0" w:color="auto"/>
                  </w:divBdr>
                </w:div>
                <w:div w:id="645285464">
                  <w:marLeft w:val="0"/>
                  <w:marRight w:val="0"/>
                  <w:marTop w:val="0"/>
                  <w:marBottom w:val="0"/>
                  <w:divBdr>
                    <w:top w:val="none" w:sz="0" w:space="0" w:color="auto"/>
                    <w:left w:val="none" w:sz="0" w:space="0" w:color="auto"/>
                    <w:bottom w:val="none" w:sz="0" w:space="0" w:color="auto"/>
                    <w:right w:val="none" w:sz="0" w:space="0" w:color="auto"/>
                  </w:divBdr>
                </w:div>
                <w:div w:id="1248688389">
                  <w:marLeft w:val="0"/>
                  <w:marRight w:val="0"/>
                  <w:marTop w:val="0"/>
                  <w:marBottom w:val="0"/>
                  <w:divBdr>
                    <w:top w:val="none" w:sz="0" w:space="0" w:color="auto"/>
                    <w:left w:val="none" w:sz="0" w:space="0" w:color="auto"/>
                    <w:bottom w:val="none" w:sz="0" w:space="0" w:color="auto"/>
                    <w:right w:val="none" w:sz="0" w:space="0" w:color="auto"/>
                  </w:divBdr>
                </w:div>
                <w:div w:id="1726876924">
                  <w:marLeft w:val="0"/>
                  <w:marRight w:val="0"/>
                  <w:marTop w:val="0"/>
                  <w:marBottom w:val="0"/>
                  <w:divBdr>
                    <w:top w:val="none" w:sz="0" w:space="0" w:color="auto"/>
                    <w:left w:val="none" w:sz="0" w:space="0" w:color="auto"/>
                    <w:bottom w:val="none" w:sz="0" w:space="0" w:color="auto"/>
                    <w:right w:val="none" w:sz="0" w:space="0" w:color="auto"/>
                  </w:divBdr>
                </w:div>
                <w:div w:id="501160950">
                  <w:marLeft w:val="0"/>
                  <w:marRight w:val="0"/>
                  <w:marTop w:val="0"/>
                  <w:marBottom w:val="0"/>
                  <w:divBdr>
                    <w:top w:val="none" w:sz="0" w:space="0" w:color="auto"/>
                    <w:left w:val="none" w:sz="0" w:space="0" w:color="auto"/>
                    <w:bottom w:val="none" w:sz="0" w:space="0" w:color="auto"/>
                    <w:right w:val="none" w:sz="0" w:space="0" w:color="auto"/>
                  </w:divBdr>
                </w:div>
                <w:div w:id="958219806">
                  <w:marLeft w:val="0"/>
                  <w:marRight w:val="0"/>
                  <w:marTop w:val="0"/>
                  <w:marBottom w:val="0"/>
                  <w:divBdr>
                    <w:top w:val="none" w:sz="0" w:space="0" w:color="auto"/>
                    <w:left w:val="none" w:sz="0" w:space="0" w:color="auto"/>
                    <w:bottom w:val="none" w:sz="0" w:space="0" w:color="auto"/>
                    <w:right w:val="none" w:sz="0" w:space="0" w:color="auto"/>
                  </w:divBdr>
                </w:div>
                <w:div w:id="296909430">
                  <w:marLeft w:val="0"/>
                  <w:marRight w:val="0"/>
                  <w:marTop w:val="0"/>
                  <w:marBottom w:val="0"/>
                  <w:divBdr>
                    <w:top w:val="none" w:sz="0" w:space="0" w:color="auto"/>
                    <w:left w:val="none" w:sz="0" w:space="0" w:color="auto"/>
                    <w:bottom w:val="none" w:sz="0" w:space="0" w:color="auto"/>
                    <w:right w:val="none" w:sz="0" w:space="0" w:color="auto"/>
                  </w:divBdr>
                </w:div>
                <w:div w:id="546260077">
                  <w:marLeft w:val="0"/>
                  <w:marRight w:val="0"/>
                  <w:marTop w:val="0"/>
                  <w:marBottom w:val="0"/>
                  <w:divBdr>
                    <w:top w:val="none" w:sz="0" w:space="0" w:color="auto"/>
                    <w:left w:val="none" w:sz="0" w:space="0" w:color="auto"/>
                    <w:bottom w:val="none" w:sz="0" w:space="0" w:color="auto"/>
                    <w:right w:val="none" w:sz="0" w:space="0" w:color="auto"/>
                  </w:divBdr>
                </w:div>
                <w:div w:id="467822237">
                  <w:marLeft w:val="0"/>
                  <w:marRight w:val="0"/>
                  <w:marTop w:val="0"/>
                  <w:marBottom w:val="0"/>
                  <w:divBdr>
                    <w:top w:val="none" w:sz="0" w:space="0" w:color="auto"/>
                    <w:left w:val="none" w:sz="0" w:space="0" w:color="auto"/>
                    <w:bottom w:val="none" w:sz="0" w:space="0" w:color="auto"/>
                    <w:right w:val="none" w:sz="0" w:space="0" w:color="auto"/>
                  </w:divBdr>
                </w:div>
                <w:div w:id="807285305">
                  <w:marLeft w:val="0"/>
                  <w:marRight w:val="0"/>
                  <w:marTop w:val="0"/>
                  <w:marBottom w:val="0"/>
                  <w:divBdr>
                    <w:top w:val="none" w:sz="0" w:space="0" w:color="auto"/>
                    <w:left w:val="none" w:sz="0" w:space="0" w:color="auto"/>
                    <w:bottom w:val="none" w:sz="0" w:space="0" w:color="auto"/>
                    <w:right w:val="none" w:sz="0" w:space="0" w:color="auto"/>
                  </w:divBdr>
                </w:div>
                <w:div w:id="1574854898">
                  <w:marLeft w:val="0"/>
                  <w:marRight w:val="0"/>
                  <w:marTop w:val="0"/>
                  <w:marBottom w:val="0"/>
                  <w:divBdr>
                    <w:top w:val="none" w:sz="0" w:space="0" w:color="auto"/>
                    <w:left w:val="none" w:sz="0" w:space="0" w:color="auto"/>
                    <w:bottom w:val="none" w:sz="0" w:space="0" w:color="auto"/>
                    <w:right w:val="none" w:sz="0" w:space="0" w:color="auto"/>
                  </w:divBdr>
                </w:div>
                <w:div w:id="999819079">
                  <w:marLeft w:val="0"/>
                  <w:marRight w:val="0"/>
                  <w:marTop w:val="0"/>
                  <w:marBottom w:val="0"/>
                  <w:divBdr>
                    <w:top w:val="none" w:sz="0" w:space="0" w:color="auto"/>
                    <w:left w:val="none" w:sz="0" w:space="0" w:color="auto"/>
                    <w:bottom w:val="none" w:sz="0" w:space="0" w:color="auto"/>
                    <w:right w:val="none" w:sz="0" w:space="0" w:color="auto"/>
                  </w:divBdr>
                </w:div>
                <w:div w:id="976297965">
                  <w:marLeft w:val="0"/>
                  <w:marRight w:val="0"/>
                  <w:marTop w:val="0"/>
                  <w:marBottom w:val="0"/>
                  <w:divBdr>
                    <w:top w:val="none" w:sz="0" w:space="0" w:color="auto"/>
                    <w:left w:val="none" w:sz="0" w:space="0" w:color="auto"/>
                    <w:bottom w:val="none" w:sz="0" w:space="0" w:color="auto"/>
                    <w:right w:val="none" w:sz="0" w:space="0" w:color="auto"/>
                  </w:divBdr>
                </w:div>
                <w:div w:id="1700009525">
                  <w:marLeft w:val="0"/>
                  <w:marRight w:val="0"/>
                  <w:marTop w:val="0"/>
                  <w:marBottom w:val="0"/>
                  <w:divBdr>
                    <w:top w:val="none" w:sz="0" w:space="0" w:color="auto"/>
                    <w:left w:val="none" w:sz="0" w:space="0" w:color="auto"/>
                    <w:bottom w:val="none" w:sz="0" w:space="0" w:color="auto"/>
                    <w:right w:val="none" w:sz="0" w:space="0" w:color="auto"/>
                  </w:divBdr>
                </w:div>
                <w:div w:id="2130010992">
                  <w:marLeft w:val="0"/>
                  <w:marRight w:val="0"/>
                  <w:marTop w:val="0"/>
                  <w:marBottom w:val="0"/>
                  <w:divBdr>
                    <w:top w:val="none" w:sz="0" w:space="0" w:color="auto"/>
                    <w:left w:val="none" w:sz="0" w:space="0" w:color="auto"/>
                    <w:bottom w:val="none" w:sz="0" w:space="0" w:color="auto"/>
                    <w:right w:val="none" w:sz="0" w:space="0" w:color="auto"/>
                  </w:divBdr>
                </w:div>
                <w:div w:id="1755736303">
                  <w:marLeft w:val="0"/>
                  <w:marRight w:val="0"/>
                  <w:marTop w:val="0"/>
                  <w:marBottom w:val="0"/>
                  <w:divBdr>
                    <w:top w:val="none" w:sz="0" w:space="0" w:color="auto"/>
                    <w:left w:val="none" w:sz="0" w:space="0" w:color="auto"/>
                    <w:bottom w:val="none" w:sz="0" w:space="0" w:color="auto"/>
                    <w:right w:val="none" w:sz="0" w:space="0" w:color="auto"/>
                  </w:divBdr>
                </w:div>
                <w:div w:id="1129517291">
                  <w:marLeft w:val="0"/>
                  <w:marRight w:val="0"/>
                  <w:marTop w:val="0"/>
                  <w:marBottom w:val="0"/>
                  <w:divBdr>
                    <w:top w:val="none" w:sz="0" w:space="0" w:color="auto"/>
                    <w:left w:val="none" w:sz="0" w:space="0" w:color="auto"/>
                    <w:bottom w:val="none" w:sz="0" w:space="0" w:color="auto"/>
                    <w:right w:val="none" w:sz="0" w:space="0" w:color="auto"/>
                  </w:divBdr>
                </w:div>
                <w:div w:id="384186872">
                  <w:marLeft w:val="0"/>
                  <w:marRight w:val="0"/>
                  <w:marTop w:val="0"/>
                  <w:marBottom w:val="0"/>
                  <w:divBdr>
                    <w:top w:val="none" w:sz="0" w:space="0" w:color="auto"/>
                    <w:left w:val="none" w:sz="0" w:space="0" w:color="auto"/>
                    <w:bottom w:val="none" w:sz="0" w:space="0" w:color="auto"/>
                    <w:right w:val="none" w:sz="0" w:space="0" w:color="auto"/>
                  </w:divBdr>
                </w:div>
                <w:div w:id="1848444794">
                  <w:marLeft w:val="0"/>
                  <w:marRight w:val="0"/>
                  <w:marTop w:val="0"/>
                  <w:marBottom w:val="0"/>
                  <w:divBdr>
                    <w:top w:val="none" w:sz="0" w:space="0" w:color="auto"/>
                    <w:left w:val="none" w:sz="0" w:space="0" w:color="auto"/>
                    <w:bottom w:val="none" w:sz="0" w:space="0" w:color="auto"/>
                    <w:right w:val="none" w:sz="0" w:space="0" w:color="auto"/>
                  </w:divBdr>
                </w:div>
                <w:div w:id="1555316614">
                  <w:marLeft w:val="0"/>
                  <w:marRight w:val="0"/>
                  <w:marTop w:val="0"/>
                  <w:marBottom w:val="0"/>
                  <w:divBdr>
                    <w:top w:val="none" w:sz="0" w:space="0" w:color="auto"/>
                    <w:left w:val="none" w:sz="0" w:space="0" w:color="auto"/>
                    <w:bottom w:val="none" w:sz="0" w:space="0" w:color="auto"/>
                    <w:right w:val="none" w:sz="0" w:space="0" w:color="auto"/>
                  </w:divBdr>
                </w:div>
                <w:div w:id="283079117">
                  <w:marLeft w:val="0"/>
                  <w:marRight w:val="0"/>
                  <w:marTop w:val="0"/>
                  <w:marBottom w:val="0"/>
                  <w:divBdr>
                    <w:top w:val="none" w:sz="0" w:space="0" w:color="auto"/>
                    <w:left w:val="none" w:sz="0" w:space="0" w:color="auto"/>
                    <w:bottom w:val="none" w:sz="0" w:space="0" w:color="auto"/>
                    <w:right w:val="none" w:sz="0" w:space="0" w:color="auto"/>
                  </w:divBdr>
                </w:div>
                <w:div w:id="1740782051">
                  <w:marLeft w:val="0"/>
                  <w:marRight w:val="0"/>
                  <w:marTop w:val="0"/>
                  <w:marBottom w:val="0"/>
                  <w:divBdr>
                    <w:top w:val="none" w:sz="0" w:space="0" w:color="auto"/>
                    <w:left w:val="none" w:sz="0" w:space="0" w:color="auto"/>
                    <w:bottom w:val="none" w:sz="0" w:space="0" w:color="auto"/>
                    <w:right w:val="none" w:sz="0" w:space="0" w:color="auto"/>
                  </w:divBdr>
                </w:div>
                <w:div w:id="1140535322">
                  <w:marLeft w:val="0"/>
                  <w:marRight w:val="0"/>
                  <w:marTop w:val="0"/>
                  <w:marBottom w:val="0"/>
                  <w:divBdr>
                    <w:top w:val="none" w:sz="0" w:space="0" w:color="auto"/>
                    <w:left w:val="none" w:sz="0" w:space="0" w:color="auto"/>
                    <w:bottom w:val="none" w:sz="0" w:space="0" w:color="auto"/>
                    <w:right w:val="none" w:sz="0" w:space="0" w:color="auto"/>
                  </w:divBdr>
                </w:div>
                <w:div w:id="1499465678">
                  <w:marLeft w:val="0"/>
                  <w:marRight w:val="0"/>
                  <w:marTop w:val="0"/>
                  <w:marBottom w:val="0"/>
                  <w:divBdr>
                    <w:top w:val="none" w:sz="0" w:space="0" w:color="auto"/>
                    <w:left w:val="none" w:sz="0" w:space="0" w:color="auto"/>
                    <w:bottom w:val="none" w:sz="0" w:space="0" w:color="auto"/>
                    <w:right w:val="none" w:sz="0" w:space="0" w:color="auto"/>
                  </w:divBdr>
                </w:div>
                <w:div w:id="1762945070">
                  <w:marLeft w:val="0"/>
                  <w:marRight w:val="0"/>
                  <w:marTop w:val="0"/>
                  <w:marBottom w:val="0"/>
                  <w:divBdr>
                    <w:top w:val="none" w:sz="0" w:space="0" w:color="auto"/>
                    <w:left w:val="none" w:sz="0" w:space="0" w:color="auto"/>
                    <w:bottom w:val="none" w:sz="0" w:space="0" w:color="auto"/>
                    <w:right w:val="none" w:sz="0" w:space="0" w:color="auto"/>
                  </w:divBdr>
                </w:div>
                <w:div w:id="1692995572">
                  <w:marLeft w:val="0"/>
                  <w:marRight w:val="0"/>
                  <w:marTop w:val="0"/>
                  <w:marBottom w:val="0"/>
                  <w:divBdr>
                    <w:top w:val="none" w:sz="0" w:space="0" w:color="auto"/>
                    <w:left w:val="none" w:sz="0" w:space="0" w:color="auto"/>
                    <w:bottom w:val="none" w:sz="0" w:space="0" w:color="auto"/>
                    <w:right w:val="none" w:sz="0" w:space="0" w:color="auto"/>
                  </w:divBdr>
                </w:div>
                <w:div w:id="2128040340">
                  <w:marLeft w:val="0"/>
                  <w:marRight w:val="0"/>
                  <w:marTop w:val="0"/>
                  <w:marBottom w:val="0"/>
                  <w:divBdr>
                    <w:top w:val="none" w:sz="0" w:space="0" w:color="auto"/>
                    <w:left w:val="none" w:sz="0" w:space="0" w:color="auto"/>
                    <w:bottom w:val="none" w:sz="0" w:space="0" w:color="auto"/>
                    <w:right w:val="none" w:sz="0" w:space="0" w:color="auto"/>
                  </w:divBdr>
                </w:div>
                <w:div w:id="880477837">
                  <w:marLeft w:val="0"/>
                  <w:marRight w:val="0"/>
                  <w:marTop w:val="0"/>
                  <w:marBottom w:val="0"/>
                  <w:divBdr>
                    <w:top w:val="none" w:sz="0" w:space="0" w:color="auto"/>
                    <w:left w:val="none" w:sz="0" w:space="0" w:color="auto"/>
                    <w:bottom w:val="none" w:sz="0" w:space="0" w:color="auto"/>
                    <w:right w:val="none" w:sz="0" w:space="0" w:color="auto"/>
                  </w:divBdr>
                </w:div>
                <w:div w:id="1484815511">
                  <w:marLeft w:val="0"/>
                  <w:marRight w:val="0"/>
                  <w:marTop w:val="0"/>
                  <w:marBottom w:val="0"/>
                  <w:divBdr>
                    <w:top w:val="none" w:sz="0" w:space="0" w:color="auto"/>
                    <w:left w:val="none" w:sz="0" w:space="0" w:color="auto"/>
                    <w:bottom w:val="none" w:sz="0" w:space="0" w:color="auto"/>
                    <w:right w:val="none" w:sz="0" w:space="0" w:color="auto"/>
                  </w:divBdr>
                </w:div>
                <w:div w:id="1679507195">
                  <w:marLeft w:val="0"/>
                  <w:marRight w:val="0"/>
                  <w:marTop w:val="0"/>
                  <w:marBottom w:val="0"/>
                  <w:divBdr>
                    <w:top w:val="none" w:sz="0" w:space="0" w:color="auto"/>
                    <w:left w:val="none" w:sz="0" w:space="0" w:color="auto"/>
                    <w:bottom w:val="none" w:sz="0" w:space="0" w:color="auto"/>
                    <w:right w:val="none" w:sz="0" w:space="0" w:color="auto"/>
                  </w:divBdr>
                </w:div>
                <w:div w:id="939950072">
                  <w:marLeft w:val="0"/>
                  <w:marRight w:val="0"/>
                  <w:marTop w:val="0"/>
                  <w:marBottom w:val="0"/>
                  <w:divBdr>
                    <w:top w:val="none" w:sz="0" w:space="0" w:color="auto"/>
                    <w:left w:val="none" w:sz="0" w:space="0" w:color="auto"/>
                    <w:bottom w:val="none" w:sz="0" w:space="0" w:color="auto"/>
                    <w:right w:val="none" w:sz="0" w:space="0" w:color="auto"/>
                  </w:divBdr>
                </w:div>
                <w:div w:id="2118866124">
                  <w:marLeft w:val="0"/>
                  <w:marRight w:val="0"/>
                  <w:marTop w:val="0"/>
                  <w:marBottom w:val="0"/>
                  <w:divBdr>
                    <w:top w:val="none" w:sz="0" w:space="0" w:color="auto"/>
                    <w:left w:val="none" w:sz="0" w:space="0" w:color="auto"/>
                    <w:bottom w:val="none" w:sz="0" w:space="0" w:color="auto"/>
                    <w:right w:val="none" w:sz="0" w:space="0" w:color="auto"/>
                  </w:divBdr>
                </w:div>
                <w:div w:id="755902571">
                  <w:marLeft w:val="0"/>
                  <w:marRight w:val="0"/>
                  <w:marTop w:val="0"/>
                  <w:marBottom w:val="0"/>
                  <w:divBdr>
                    <w:top w:val="none" w:sz="0" w:space="0" w:color="auto"/>
                    <w:left w:val="none" w:sz="0" w:space="0" w:color="auto"/>
                    <w:bottom w:val="none" w:sz="0" w:space="0" w:color="auto"/>
                    <w:right w:val="none" w:sz="0" w:space="0" w:color="auto"/>
                  </w:divBdr>
                </w:div>
                <w:div w:id="676731728">
                  <w:marLeft w:val="0"/>
                  <w:marRight w:val="0"/>
                  <w:marTop w:val="0"/>
                  <w:marBottom w:val="0"/>
                  <w:divBdr>
                    <w:top w:val="none" w:sz="0" w:space="0" w:color="auto"/>
                    <w:left w:val="none" w:sz="0" w:space="0" w:color="auto"/>
                    <w:bottom w:val="none" w:sz="0" w:space="0" w:color="auto"/>
                    <w:right w:val="none" w:sz="0" w:space="0" w:color="auto"/>
                  </w:divBdr>
                </w:div>
                <w:div w:id="1331520322">
                  <w:marLeft w:val="0"/>
                  <w:marRight w:val="0"/>
                  <w:marTop w:val="0"/>
                  <w:marBottom w:val="0"/>
                  <w:divBdr>
                    <w:top w:val="none" w:sz="0" w:space="0" w:color="auto"/>
                    <w:left w:val="none" w:sz="0" w:space="0" w:color="auto"/>
                    <w:bottom w:val="none" w:sz="0" w:space="0" w:color="auto"/>
                    <w:right w:val="none" w:sz="0" w:space="0" w:color="auto"/>
                  </w:divBdr>
                </w:div>
                <w:div w:id="1967733756">
                  <w:marLeft w:val="0"/>
                  <w:marRight w:val="0"/>
                  <w:marTop w:val="0"/>
                  <w:marBottom w:val="0"/>
                  <w:divBdr>
                    <w:top w:val="none" w:sz="0" w:space="0" w:color="auto"/>
                    <w:left w:val="none" w:sz="0" w:space="0" w:color="auto"/>
                    <w:bottom w:val="none" w:sz="0" w:space="0" w:color="auto"/>
                    <w:right w:val="none" w:sz="0" w:space="0" w:color="auto"/>
                  </w:divBdr>
                </w:div>
                <w:div w:id="1410426696">
                  <w:marLeft w:val="0"/>
                  <w:marRight w:val="0"/>
                  <w:marTop w:val="0"/>
                  <w:marBottom w:val="0"/>
                  <w:divBdr>
                    <w:top w:val="none" w:sz="0" w:space="0" w:color="auto"/>
                    <w:left w:val="none" w:sz="0" w:space="0" w:color="auto"/>
                    <w:bottom w:val="none" w:sz="0" w:space="0" w:color="auto"/>
                    <w:right w:val="none" w:sz="0" w:space="0" w:color="auto"/>
                  </w:divBdr>
                </w:div>
                <w:div w:id="1450317062">
                  <w:marLeft w:val="0"/>
                  <w:marRight w:val="0"/>
                  <w:marTop w:val="0"/>
                  <w:marBottom w:val="0"/>
                  <w:divBdr>
                    <w:top w:val="none" w:sz="0" w:space="0" w:color="auto"/>
                    <w:left w:val="none" w:sz="0" w:space="0" w:color="auto"/>
                    <w:bottom w:val="none" w:sz="0" w:space="0" w:color="auto"/>
                    <w:right w:val="none" w:sz="0" w:space="0" w:color="auto"/>
                  </w:divBdr>
                </w:div>
                <w:div w:id="389962432">
                  <w:marLeft w:val="0"/>
                  <w:marRight w:val="0"/>
                  <w:marTop w:val="0"/>
                  <w:marBottom w:val="0"/>
                  <w:divBdr>
                    <w:top w:val="none" w:sz="0" w:space="0" w:color="auto"/>
                    <w:left w:val="none" w:sz="0" w:space="0" w:color="auto"/>
                    <w:bottom w:val="none" w:sz="0" w:space="0" w:color="auto"/>
                    <w:right w:val="none" w:sz="0" w:space="0" w:color="auto"/>
                  </w:divBdr>
                </w:div>
                <w:div w:id="740105673">
                  <w:marLeft w:val="0"/>
                  <w:marRight w:val="0"/>
                  <w:marTop w:val="0"/>
                  <w:marBottom w:val="0"/>
                  <w:divBdr>
                    <w:top w:val="none" w:sz="0" w:space="0" w:color="auto"/>
                    <w:left w:val="none" w:sz="0" w:space="0" w:color="auto"/>
                    <w:bottom w:val="none" w:sz="0" w:space="0" w:color="auto"/>
                    <w:right w:val="none" w:sz="0" w:space="0" w:color="auto"/>
                  </w:divBdr>
                </w:div>
                <w:div w:id="1018849834">
                  <w:marLeft w:val="0"/>
                  <w:marRight w:val="0"/>
                  <w:marTop w:val="0"/>
                  <w:marBottom w:val="0"/>
                  <w:divBdr>
                    <w:top w:val="none" w:sz="0" w:space="0" w:color="auto"/>
                    <w:left w:val="none" w:sz="0" w:space="0" w:color="auto"/>
                    <w:bottom w:val="none" w:sz="0" w:space="0" w:color="auto"/>
                    <w:right w:val="none" w:sz="0" w:space="0" w:color="auto"/>
                  </w:divBdr>
                </w:div>
                <w:div w:id="2091147435">
                  <w:marLeft w:val="0"/>
                  <w:marRight w:val="0"/>
                  <w:marTop w:val="0"/>
                  <w:marBottom w:val="0"/>
                  <w:divBdr>
                    <w:top w:val="none" w:sz="0" w:space="0" w:color="auto"/>
                    <w:left w:val="none" w:sz="0" w:space="0" w:color="auto"/>
                    <w:bottom w:val="none" w:sz="0" w:space="0" w:color="auto"/>
                    <w:right w:val="none" w:sz="0" w:space="0" w:color="auto"/>
                  </w:divBdr>
                </w:div>
                <w:div w:id="678392176">
                  <w:marLeft w:val="0"/>
                  <w:marRight w:val="0"/>
                  <w:marTop w:val="0"/>
                  <w:marBottom w:val="0"/>
                  <w:divBdr>
                    <w:top w:val="none" w:sz="0" w:space="0" w:color="auto"/>
                    <w:left w:val="none" w:sz="0" w:space="0" w:color="auto"/>
                    <w:bottom w:val="none" w:sz="0" w:space="0" w:color="auto"/>
                    <w:right w:val="none" w:sz="0" w:space="0" w:color="auto"/>
                  </w:divBdr>
                </w:div>
                <w:div w:id="307901661">
                  <w:marLeft w:val="0"/>
                  <w:marRight w:val="0"/>
                  <w:marTop w:val="0"/>
                  <w:marBottom w:val="0"/>
                  <w:divBdr>
                    <w:top w:val="none" w:sz="0" w:space="0" w:color="auto"/>
                    <w:left w:val="none" w:sz="0" w:space="0" w:color="auto"/>
                    <w:bottom w:val="none" w:sz="0" w:space="0" w:color="auto"/>
                    <w:right w:val="none" w:sz="0" w:space="0" w:color="auto"/>
                  </w:divBdr>
                </w:div>
                <w:div w:id="693776040">
                  <w:marLeft w:val="0"/>
                  <w:marRight w:val="0"/>
                  <w:marTop w:val="0"/>
                  <w:marBottom w:val="0"/>
                  <w:divBdr>
                    <w:top w:val="none" w:sz="0" w:space="0" w:color="auto"/>
                    <w:left w:val="none" w:sz="0" w:space="0" w:color="auto"/>
                    <w:bottom w:val="none" w:sz="0" w:space="0" w:color="auto"/>
                    <w:right w:val="none" w:sz="0" w:space="0" w:color="auto"/>
                  </w:divBdr>
                </w:div>
                <w:div w:id="19819854">
                  <w:marLeft w:val="0"/>
                  <w:marRight w:val="0"/>
                  <w:marTop w:val="0"/>
                  <w:marBottom w:val="0"/>
                  <w:divBdr>
                    <w:top w:val="none" w:sz="0" w:space="0" w:color="auto"/>
                    <w:left w:val="none" w:sz="0" w:space="0" w:color="auto"/>
                    <w:bottom w:val="none" w:sz="0" w:space="0" w:color="auto"/>
                    <w:right w:val="none" w:sz="0" w:space="0" w:color="auto"/>
                  </w:divBdr>
                </w:div>
                <w:div w:id="38209858">
                  <w:marLeft w:val="0"/>
                  <w:marRight w:val="0"/>
                  <w:marTop w:val="0"/>
                  <w:marBottom w:val="0"/>
                  <w:divBdr>
                    <w:top w:val="none" w:sz="0" w:space="0" w:color="auto"/>
                    <w:left w:val="none" w:sz="0" w:space="0" w:color="auto"/>
                    <w:bottom w:val="none" w:sz="0" w:space="0" w:color="auto"/>
                    <w:right w:val="none" w:sz="0" w:space="0" w:color="auto"/>
                  </w:divBdr>
                </w:div>
                <w:div w:id="1127316094">
                  <w:marLeft w:val="0"/>
                  <w:marRight w:val="0"/>
                  <w:marTop w:val="0"/>
                  <w:marBottom w:val="0"/>
                  <w:divBdr>
                    <w:top w:val="none" w:sz="0" w:space="0" w:color="auto"/>
                    <w:left w:val="none" w:sz="0" w:space="0" w:color="auto"/>
                    <w:bottom w:val="none" w:sz="0" w:space="0" w:color="auto"/>
                    <w:right w:val="none" w:sz="0" w:space="0" w:color="auto"/>
                  </w:divBdr>
                </w:div>
                <w:div w:id="1806508012">
                  <w:marLeft w:val="0"/>
                  <w:marRight w:val="0"/>
                  <w:marTop w:val="0"/>
                  <w:marBottom w:val="0"/>
                  <w:divBdr>
                    <w:top w:val="none" w:sz="0" w:space="0" w:color="auto"/>
                    <w:left w:val="none" w:sz="0" w:space="0" w:color="auto"/>
                    <w:bottom w:val="none" w:sz="0" w:space="0" w:color="auto"/>
                    <w:right w:val="none" w:sz="0" w:space="0" w:color="auto"/>
                  </w:divBdr>
                </w:div>
                <w:div w:id="1064913633">
                  <w:marLeft w:val="0"/>
                  <w:marRight w:val="0"/>
                  <w:marTop w:val="0"/>
                  <w:marBottom w:val="0"/>
                  <w:divBdr>
                    <w:top w:val="none" w:sz="0" w:space="0" w:color="auto"/>
                    <w:left w:val="none" w:sz="0" w:space="0" w:color="auto"/>
                    <w:bottom w:val="none" w:sz="0" w:space="0" w:color="auto"/>
                    <w:right w:val="none" w:sz="0" w:space="0" w:color="auto"/>
                  </w:divBdr>
                </w:div>
                <w:div w:id="624695494">
                  <w:marLeft w:val="0"/>
                  <w:marRight w:val="0"/>
                  <w:marTop w:val="0"/>
                  <w:marBottom w:val="0"/>
                  <w:divBdr>
                    <w:top w:val="none" w:sz="0" w:space="0" w:color="auto"/>
                    <w:left w:val="none" w:sz="0" w:space="0" w:color="auto"/>
                    <w:bottom w:val="none" w:sz="0" w:space="0" w:color="auto"/>
                    <w:right w:val="none" w:sz="0" w:space="0" w:color="auto"/>
                  </w:divBdr>
                </w:div>
                <w:div w:id="2036807552">
                  <w:marLeft w:val="0"/>
                  <w:marRight w:val="0"/>
                  <w:marTop w:val="0"/>
                  <w:marBottom w:val="0"/>
                  <w:divBdr>
                    <w:top w:val="none" w:sz="0" w:space="0" w:color="auto"/>
                    <w:left w:val="none" w:sz="0" w:space="0" w:color="auto"/>
                    <w:bottom w:val="none" w:sz="0" w:space="0" w:color="auto"/>
                    <w:right w:val="none" w:sz="0" w:space="0" w:color="auto"/>
                  </w:divBdr>
                </w:div>
                <w:div w:id="869031169">
                  <w:marLeft w:val="0"/>
                  <w:marRight w:val="0"/>
                  <w:marTop w:val="0"/>
                  <w:marBottom w:val="0"/>
                  <w:divBdr>
                    <w:top w:val="none" w:sz="0" w:space="0" w:color="auto"/>
                    <w:left w:val="none" w:sz="0" w:space="0" w:color="auto"/>
                    <w:bottom w:val="none" w:sz="0" w:space="0" w:color="auto"/>
                    <w:right w:val="none" w:sz="0" w:space="0" w:color="auto"/>
                  </w:divBdr>
                </w:div>
                <w:div w:id="219248558">
                  <w:marLeft w:val="0"/>
                  <w:marRight w:val="0"/>
                  <w:marTop w:val="0"/>
                  <w:marBottom w:val="0"/>
                  <w:divBdr>
                    <w:top w:val="none" w:sz="0" w:space="0" w:color="auto"/>
                    <w:left w:val="none" w:sz="0" w:space="0" w:color="auto"/>
                    <w:bottom w:val="none" w:sz="0" w:space="0" w:color="auto"/>
                    <w:right w:val="none" w:sz="0" w:space="0" w:color="auto"/>
                  </w:divBdr>
                </w:div>
                <w:div w:id="169948199">
                  <w:marLeft w:val="0"/>
                  <w:marRight w:val="0"/>
                  <w:marTop w:val="0"/>
                  <w:marBottom w:val="0"/>
                  <w:divBdr>
                    <w:top w:val="none" w:sz="0" w:space="0" w:color="auto"/>
                    <w:left w:val="none" w:sz="0" w:space="0" w:color="auto"/>
                    <w:bottom w:val="none" w:sz="0" w:space="0" w:color="auto"/>
                    <w:right w:val="none" w:sz="0" w:space="0" w:color="auto"/>
                  </w:divBdr>
                </w:div>
                <w:div w:id="1372222698">
                  <w:marLeft w:val="0"/>
                  <w:marRight w:val="0"/>
                  <w:marTop w:val="0"/>
                  <w:marBottom w:val="0"/>
                  <w:divBdr>
                    <w:top w:val="none" w:sz="0" w:space="0" w:color="auto"/>
                    <w:left w:val="none" w:sz="0" w:space="0" w:color="auto"/>
                    <w:bottom w:val="none" w:sz="0" w:space="0" w:color="auto"/>
                    <w:right w:val="none" w:sz="0" w:space="0" w:color="auto"/>
                  </w:divBdr>
                </w:div>
                <w:div w:id="1404331075">
                  <w:marLeft w:val="0"/>
                  <w:marRight w:val="0"/>
                  <w:marTop w:val="0"/>
                  <w:marBottom w:val="0"/>
                  <w:divBdr>
                    <w:top w:val="none" w:sz="0" w:space="0" w:color="auto"/>
                    <w:left w:val="none" w:sz="0" w:space="0" w:color="auto"/>
                    <w:bottom w:val="none" w:sz="0" w:space="0" w:color="auto"/>
                    <w:right w:val="none" w:sz="0" w:space="0" w:color="auto"/>
                  </w:divBdr>
                </w:div>
                <w:div w:id="80684401">
                  <w:marLeft w:val="0"/>
                  <w:marRight w:val="0"/>
                  <w:marTop w:val="0"/>
                  <w:marBottom w:val="0"/>
                  <w:divBdr>
                    <w:top w:val="none" w:sz="0" w:space="0" w:color="auto"/>
                    <w:left w:val="none" w:sz="0" w:space="0" w:color="auto"/>
                    <w:bottom w:val="none" w:sz="0" w:space="0" w:color="auto"/>
                    <w:right w:val="none" w:sz="0" w:space="0" w:color="auto"/>
                  </w:divBdr>
                </w:div>
                <w:div w:id="1666322114">
                  <w:marLeft w:val="0"/>
                  <w:marRight w:val="0"/>
                  <w:marTop w:val="0"/>
                  <w:marBottom w:val="0"/>
                  <w:divBdr>
                    <w:top w:val="none" w:sz="0" w:space="0" w:color="auto"/>
                    <w:left w:val="none" w:sz="0" w:space="0" w:color="auto"/>
                    <w:bottom w:val="none" w:sz="0" w:space="0" w:color="auto"/>
                    <w:right w:val="none" w:sz="0" w:space="0" w:color="auto"/>
                  </w:divBdr>
                </w:div>
                <w:div w:id="847520079">
                  <w:marLeft w:val="0"/>
                  <w:marRight w:val="0"/>
                  <w:marTop w:val="0"/>
                  <w:marBottom w:val="0"/>
                  <w:divBdr>
                    <w:top w:val="none" w:sz="0" w:space="0" w:color="auto"/>
                    <w:left w:val="none" w:sz="0" w:space="0" w:color="auto"/>
                    <w:bottom w:val="none" w:sz="0" w:space="0" w:color="auto"/>
                    <w:right w:val="none" w:sz="0" w:space="0" w:color="auto"/>
                  </w:divBdr>
                </w:div>
                <w:div w:id="1558124098">
                  <w:marLeft w:val="0"/>
                  <w:marRight w:val="0"/>
                  <w:marTop w:val="0"/>
                  <w:marBottom w:val="0"/>
                  <w:divBdr>
                    <w:top w:val="none" w:sz="0" w:space="0" w:color="auto"/>
                    <w:left w:val="none" w:sz="0" w:space="0" w:color="auto"/>
                    <w:bottom w:val="none" w:sz="0" w:space="0" w:color="auto"/>
                    <w:right w:val="none" w:sz="0" w:space="0" w:color="auto"/>
                  </w:divBdr>
                </w:div>
                <w:div w:id="1930263222">
                  <w:marLeft w:val="0"/>
                  <w:marRight w:val="0"/>
                  <w:marTop w:val="0"/>
                  <w:marBottom w:val="0"/>
                  <w:divBdr>
                    <w:top w:val="none" w:sz="0" w:space="0" w:color="auto"/>
                    <w:left w:val="none" w:sz="0" w:space="0" w:color="auto"/>
                    <w:bottom w:val="none" w:sz="0" w:space="0" w:color="auto"/>
                    <w:right w:val="none" w:sz="0" w:space="0" w:color="auto"/>
                  </w:divBdr>
                </w:div>
                <w:div w:id="1323702404">
                  <w:marLeft w:val="0"/>
                  <w:marRight w:val="0"/>
                  <w:marTop w:val="0"/>
                  <w:marBottom w:val="0"/>
                  <w:divBdr>
                    <w:top w:val="none" w:sz="0" w:space="0" w:color="auto"/>
                    <w:left w:val="none" w:sz="0" w:space="0" w:color="auto"/>
                    <w:bottom w:val="none" w:sz="0" w:space="0" w:color="auto"/>
                    <w:right w:val="none" w:sz="0" w:space="0" w:color="auto"/>
                  </w:divBdr>
                </w:div>
                <w:div w:id="367410580">
                  <w:marLeft w:val="0"/>
                  <w:marRight w:val="0"/>
                  <w:marTop w:val="0"/>
                  <w:marBottom w:val="0"/>
                  <w:divBdr>
                    <w:top w:val="none" w:sz="0" w:space="0" w:color="auto"/>
                    <w:left w:val="none" w:sz="0" w:space="0" w:color="auto"/>
                    <w:bottom w:val="none" w:sz="0" w:space="0" w:color="auto"/>
                    <w:right w:val="none" w:sz="0" w:space="0" w:color="auto"/>
                  </w:divBdr>
                </w:div>
                <w:div w:id="29116428">
                  <w:marLeft w:val="0"/>
                  <w:marRight w:val="0"/>
                  <w:marTop w:val="0"/>
                  <w:marBottom w:val="0"/>
                  <w:divBdr>
                    <w:top w:val="none" w:sz="0" w:space="0" w:color="auto"/>
                    <w:left w:val="none" w:sz="0" w:space="0" w:color="auto"/>
                    <w:bottom w:val="none" w:sz="0" w:space="0" w:color="auto"/>
                    <w:right w:val="none" w:sz="0" w:space="0" w:color="auto"/>
                  </w:divBdr>
                </w:div>
                <w:div w:id="66000477">
                  <w:marLeft w:val="0"/>
                  <w:marRight w:val="0"/>
                  <w:marTop w:val="0"/>
                  <w:marBottom w:val="0"/>
                  <w:divBdr>
                    <w:top w:val="none" w:sz="0" w:space="0" w:color="auto"/>
                    <w:left w:val="none" w:sz="0" w:space="0" w:color="auto"/>
                    <w:bottom w:val="none" w:sz="0" w:space="0" w:color="auto"/>
                    <w:right w:val="none" w:sz="0" w:space="0" w:color="auto"/>
                  </w:divBdr>
                </w:div>
                <w:div w:id="2086611178">
                  <w:marLeft w:val="0"/>
                  <w:marRight w:val="0"/>
                  <w:marTop w:val="0"/>
                  <w:marBottom w:val="0"/>
                  <w:divBdr>
                    <w:top w:val="none" w:sz="0" w:space="0" w:color="auto"/>
                    <w:left w:val="none" w:sz="0" w:space="0" w:color="auto"/>
                    <w:bottom w:val="none" w:sz="0" w:space="0" w:color="auto"/>
                    <w:right w:val="none" w:sz="0" w:space="0" w:color="auto"/>
                  </w:divBdr>
                </w:div>
                <w:div w:id="805006299">
                  <w:marLeft w:val="0"/>
                  <w:marRight w:val="0"/>
                  <w:marTop w:val="0"/>
                  <w:marBottom w:val="0"/>
                  <w:divBdr>
                    <w:top w:val="none" w:sz="0" w:space="0" w:color="auto"/>
                    <w:left w:val="none" w:sz="0" w:space="0" w:color="auto"/>
                    <w:bottom w:val="none" w:sz="0" w:space="0" w:color="auto"/>
                    <w:right w:val="none" w:sz="0" w:space="0" w:color="auto"/>
                  </w:divBdr>
                </w:div>
                <w:div w:id="1644501256">
                  <w:marLeft w:val="0"/>
                  <w:marRight w:val="0"/>
                  <w:marTop w:val="0"/>
                  <w:marBottom w:val="0"/>
                  <w:divBdr>
                    <w:top w:val="none" w:sz="0" w:space="0" w:color="auto"/>
                    <w:left w:val="none" w:sz="0" w:space="0" w:color="auto"/>
                    <w:bottom w:val="none" w:sz="0" w:space="0" w:color="auto"/>
                    <w:right w:val="none" w:sz="0" w:space="0" w:color="auto"/>
                  </w:divBdr>
                </w:div>
                <w:div w:id="1145976845">
                  <w:marLeft w:val="0"/>
                  <w:marRight w:val="0"/>
                  <w:marTop w:val="0"/>
                  <w:marBottom w:val="0"/>
                  <w:divBdr>
                    <w:top w:val="none" w:sz="0" w:space="0" w:color="auto"/>
                    <w:left w:val="none" w:sz="0" w:space="0" w:color="auto"/>
                    <w:bottom w:val="none" w:sz="0" w:space="0" w:color="auto"/>
                    <w:right w:val="none" w:sz="0" w:space="0" w:color="auto"/>
                  </w:divBdr>
                </w:div>
                <w:div w:id="1915774735">
                  <w:marLeft w:val="0"/>
                  <w:marRight w:val="0"/>
                  <w:marTop w:val="0"/>
                  <w:marBottom w:val="0"/>
                  <w:divBdr>
                    <w:top w:val="none" w:sz="0" w:space="0" w:color="auto"/>
                    <w:left w:val="none" w:sz="0" w:space="0" w:color="auto"/>
                    <w:bottom w:val="none" w:sz="0" w:space="0" w:color="auto"/>
                    <w:right w:val="none" w:sz="0" w:space="0" w:color="auto"/>
                  </w:divBdr>
                </w:div>
                <w:div w:id="1384448865">
                  <w:marLeft w:val="0"/>
                  <w:marRight w:val="0"/>
                  <w:marTop w:val="0"/>
                  <w:marBottom w:val="0"/>
                  <w:divBdr>
                    <w:top w:val="none" w:sz="0" w:space="0" w:color="auto"/>
                    <w:left w:val="none" w:sz="0" w:space="0" w:color="auto"/>
                    <w:bottom w:val="none" w:sz="0" w:space="0" w:color="auto"/>
                    <w:right w:val="none" w:sz="0" w:space="0" w:color="auto"/>
                  </w:divBdr>
                </w:div>
                <w:div w:id="647439659">
                  <w:marLeft w:val="0"/>
                  <w:marRight w:val="0"/>
                  <w:marTop w:val="0"/>
                  <w:marBottom w:val="0"/>
                  <w:divBdr>
                    <w:top w:val="none" w:sz="0" w:space="0" w:color="auto"/>
                    <w:left w:val="none" w:sz="0" w:space="0" w:color="auto"/>
                    <w:bottom w:val="none" w:sz="0" w:space="0" w:color="auto"/>
                    <w:right w:val="none" w:sz="0" w:space="0" w:color="auto"/>
                  </w:divBdr>
                </w:div>
                <w:div w:id="2066903931">
                  <w:marLeft w:val="0"/>
                  <w:marRight w:val="0"/>
                  <w:marTop w:val="0"/>
                  <w:marBottom w:val="0"/>
                  <w:divBdr>
                    <w:top w:val="none" w:sz="0" w:space="0" w:color="auto"/>
                    <w:left w:val="none" w:sz="0" w:space="0" w:color="auto"/>
                    <w:bottom w:val="none" w:sz="0" w:space="0" w:color="auto"/>
                    <w:right w:val="none" w:sz="0" w:space="0" w:color="auto"/>
                  </w:divBdr>
                </w:div>
                <w:div w:id="1481458759">
                  <w:marLeft w:val="0"/>
                  <w:marRight w:val="0"/>
                  <w:marTop w:val="0"/>
                  <w:marBottom w:val="0"/>
                  <w:divBdr>
                    <w:top w:val="none" w:sz="0" w:space="0" w:color="auto"/>
                    <w:left w:val="none" w:sz="0" w:space="0" w:color="auto"/>
                    <w:bottom w:val="none" w:sz="0" w:space="0" w:color="auto"/>
                    <w:right w:val="none" w:sz="0" w:space="0" w:color="auto"/>
                  </w:divBdr>
                </w:div>
                <w:div w:id="1665548499">
                  <w:marLeft w:val="0"/>
                  <w:marRight w:val="0"/>
                  <w:marTop w:val="0"/>
                  <w:marBottom w:val="0"/>
                  <w:divBdr>
                    <w:top w:val="none" w:sz="0" w:space="0" w:color="auto"/>
                    <w:left w:val="none" w:sz="0" w:space="0" w:color="auto"/>
                    <w:bottom w:val="none" w:sz="0" w:space="0" w:color="auto"/>
                    <w:right w:val="none" w:sz="0" w:space="0" w:color="auto"/>
                  </w:divBdr>
                </w:div>
                <w:div w:id="110054048">
                  <w:marLeft w:val="0"/>
                  <w:marRight w:val="0"/>
                  <w:marTop w:val="0"/>
                  <w:marBottom w:val="0"/>
                  <w:divBdr>
                    <w:top w:val="none" w:sz="0" w:space="0" w:color="auto"/>
                    <w:left w:val="none" w:sz="0" w:space="0" w:color="auto"/>
                    <w:bottom w:val="none" w:sz="0" w:space="0" w:color="auto"/>
                    <w:right w:val="none" w:sz="0" w:space="0" w:color="auto"/>
                  </w:divBdr>
                </w:div>
                <w:div w:id="79955279">
                  <w:marLeft w:val="0"/>
                  <w:marRight w:val="0"/>
                  <w:marTop w:val="0"/>
                  <w:marBottom w:val="0"/>
                  <w:divBdr>
                    <w:top w:val="none" w:sz="0" w:space="0" w:color="auto"/>
                    <w:left w:val="none" w:sz="0" w:space="0" w:color="auto"/>
                    <w:bottom w:val="none" w:sz="0" w:space="0" w:color="auto"/>
                    <w:right w:val="none" w:sz="0" w:space="0" w:color="auto"/>
                  </w:divBdr>
                </w:div>
                <w:div w:id="774247605">
                  <w:marLeft w:val="0"/>
                  <w:marRight w:val="0"/>
                  <w:marTop w:val="0"/>
                  <w:marBottom w:val="0"/>
                  <w:divBdr>
                    <w:top w:val="none" w:sz="0" w:space="0" w:color="auto"/>
                    <w:left w:val="none" w:sz="0" w:space="0" w:color="auto"/>
                    <w:bottom w:val="none" w:sz="0" w:space="0" w:color="auto"/>
                    <w:right w:val="none" w:sz="0" w:space="0" w:color="auto"/>
                  </w:divBdr>
                </w:div>
                <w:div w:id="34039830">
                  <w:marLeft w:val="0"/>
                  <w:marRight w:val="0"/>
                  <w:marTop w:val="0"/>
                  <w:marBottom w:val="0"/>
                  <w:divBdr>
                    <w:top w:val="none" w:sz="0" w:space="0" w:color="auto"/>
                    <w:left w:val="none" w:sz="0" w:space="0" w:color="auto"/>
                    <w:bottom w:val="none" w:sz="0" w:space="0" w:color="auto"/>
                    <w:right w:val="none" w:sz="0" w:space="0" w:color="auto"/>
                  </w:divBdr>
                </w:div>
                <w:div w:id="1110709635">
                  <w:marLeft w:val="0"/>
                  <w:marRight w:val="0"/>
                  <w:marTop w:val="0"/>
                  <w:marBottom w:val="0"/>
                  <w:divBdr>
                    <w:top w:val="none" w:sz="0" w:space="0" w:color="auto"/>
                    <w:left w:val="none" w:sz="0" w:space="0" w:color="auto"/>
                    <w:bottom w:val="none" w:sz="0" w:space="0" w:color="auto"/>
                    <w:right w:val="none" w:sz="0" w:space="0" w:color="auto"/>
                  </w:divBdr>
                </w:div>
                <w:div w:id="1674263941">
                  <w:marLeft w:val="0"/>
                  <w:marRight w:val="0"/>
                  <w:marTop w:val="0"/>
                  <w:marBottom w:val="0"/>
                  <w:divBdr>
                    <w:top w:val="none" w:sz="0" w:space="0" w:color="auto"/>
                    <w:left w:val="none" w:sz="0" w:space="0" w:color="auto"/>
                    <w:bottom w:val="none" w:sz="0" w:space="0" w:color="auto"/>
                    <w:right w:val="none" w:sz="0" w:space="0" w:color="auto"/>
                  </w:divBdr>
                </w:div>
                <w:div w:id="879318877">
                  <w:marLeft w:val="0"/>
                  <w:marRight w:val="0"/>
                  <w:marTop w:val="0"/>
                  <w:marBottom w:val="0"/>
                  <w:divBdr>
                    <w:top w:val="none" w:sz="0" w:space="0" w:color="auto"/>
                    <w:left w:val="none" w:sz="0" w:space="0" w:color="auto"/>
                    <w:bottom w:val="none" w:sz="0" w:space="0" w:color="auto"/>
                    <w:right w:val="none" w:sz="0" w:space="0" w:color="auto"/>
                  </w:divBdr>
                </w:div>
                <w:div w:id="731277169">
                  <w:marLeft w:val="0"/>
                  <w:marRight w:val="0"/>
                  <w:marTop w:val="0"/>
                  <w:marBottom w:val="0"/>
                  <w:divBdr>
                    <w:top w:val="none" w:sz="0" w:space="0" w:color="auto"/>
                    <w:left w:val="none" w:sz="0" w:space="0" w:color="auto"/>
                    <w:bottom w:val="none" w:sz="0" w:space="0" w:color="auto"/>
                    <w:right w:val="none" w:sz="0" w:space="0" w:color="auto"/>
                  </w:divBdr>
                </w:div>
                <w:div w:id="1905287159">
                  <w:marLeft w:val="0"/>
                  <w:marRight w:val="0"/>
                  <w:marTop w:val="0"/>
                  <w:marBottom w:val="0"/>
                  <w:divBdr>
                    <w:top w:val="none" w:sz="0" w:space="0" w:color="auto"/>
                    <w:left w:val="none" w:sz="0" w:space="0" w:color="auto"/>
                    <w:bottom w:val="none" w:sz="0" w:space="0" w:color="auto"/>
                    <w:right w:val="none" w:sz="0" w:space="0" w:color="auto"/>
                  </w:divBdr>
                </w:div>
                <w:div w:id="414134313">
                  <w:marLeft w:val="0"/>
                  <w:marRight w:val="0"/>
                  <w:marTop w:val="0"/>
                  <w:marBottom w:val="0"/>
                  <w:divBdr>
                    <w:top w:val="none" w:sz="0" w:space="0" w:color="auto"/>
                    <w:left w:val="none" w:sz="0" w:space="0" w:color="auto"/>
                    <w:bottom w:val="none" w:sz="0" w:space="0" w:color="auto"/>
                    <w:right w:val="none" w:sz="0" w:space="0" w:color="auto"/>
                  </w:divBdr>
                </w:div>
                <w:div w:id="1034230390">
                  <w:marLeft w:val="0"/>
                  <w:marRight w:val="0"/>
                  <w:marTop w:val="0"/>
                  <w:marBottom w:val="0"/>
                  <w:divBdr>
                    <w:top w:val="none" w:sz="0" w:space="0" w:color="auto"/>
                    <w:left w:val="none" w:sz="0" w:space="0" w:color="auto"/>
                    <w:bottom w:val="none" w:sz="0" w:space="0" w:color="auto"/>
                    <w:right w:val="none" w:sz="0" w:space="0" w:color="auto"/>
                  </w:divBdr>
                </w:div>
                <w:div w:id="694044380">
                  <w:marLeft w:val="0"/>
                  <w:marRight w:val="0"/>
                  <w:marTop w:val="0"/>
                  <w:marBottom w:val="0"/>
                  <w:divBdr>
                    <w:top w:val="none" w:sz="0" w:space="0" w:color="auto"/>
                    <w:left w:val="none" w:sz="0" w:space="0" w:color="auto"/>
                    <w:bottom w:val="none" w:sz="0" w:space="0" w:color="auto"/>
                    <w:right w:val="none" w:sz="0" w:space="0" w:color="auto"/>
                  </w:divBdr>
                </w:div>
                <w:div w:id="129171762">
                  <w:marLeft w:val="0"/>
                  <w:marRight w:val="0"/>
                  <w:marTop w:val="0"/>
                  <w:marBottom w:val="0"/>
                  <w:divBdr>
                    <w:top w:val="none" w:sz="0" w:space="0" w:color="auto"/>
                    <w:left w:val="none" w:sz="0" w:space="0" w:color="auto"/>
                    <w:bottom w:val="none" w:sz="0" w:space="0" w:color="auto"/>
                    <w:right w:val="none" w:sz="0" w:space="0" w:color="auto"/>
                  </w:divBdr>
                </w:div>
                <w:div w:id="1876236539">
                  <w:marLeft w:val="0"/>
                  <w:marRight w:val="0"/>
                  <w:marTop w:val="0"/>
                  <w:marBottom w:val="0"/>
                  <w:divBdr>
                    <w:top w:val="none" w:sz="0" w:space="0" w:color="auto"/>
                    <w:left w:val="none" w:sz="0" w:space="0" w:color="auto"/>
                    <w:bottom w:val="none" w:sz="0" w:space="0" w:color="auto"/>
                    <w:right w:val="none" w:sz="0" w:space="0" w:color="auto"/>
                  </w:divBdr>
                </w:div>
                <w:div w:id="1580482748">
                  <w:marLeft w:val="0"/>
                  <w:marRight w:val="0"/>
                  <w:marTop w:val="0"/>
                  <w:marBottom w:val="0"/>
                  <w:divBdr>
                    <w:top w:val="none" w:sz="0" w:space="0" w:color="auto"/>
                    <w:left w:val="none" w:sz="0" w:space="0" w:color="auto"/>
                    <w:bottom w:val="none" w:sz="0" w:space="0" w:color="auto"/>
                    <w:right w:val="none" w:sz="0" w:space="0" w:color="auto"/>
                  </w:divBdr>
                </w:div>
                <w:div w:id="401295092">
                  <w:marLeft w:val="0"/>
                  <w:marRight w:val="0"/>
                  <w:marTop w:val="0"/>
                  <w:marBottom w:val="0"/>
                  <w:divBdr>
                    <w:top w:val="none" w:sz="0" w:space="0" w:color="auto"/>
                    <w:left w:val="none" w:sz="0" w:space="0" w:color="auto"/>
                    <w:bottom w:val="none" w:sz="0" w:space="0" w:color="auto"/>
                    <w:right w:val="none" w:sz="0" w:space="0" w:color="auto"/>
                  </w:divBdr>
                </w:div>
                <w:div w:id="779838480">
                  <w:marLeft w:val="0"/>
                  <w:marRight w:val="0"/>
                  <w:marTop w:val="0"/>
                  <w:marBottom w:val="0"/>
                  <w:divBdr>
                    <w:top w:val="none" w:sz="0" w:space="0" w:color="auto"/>
                    <w:left w:val="none" w:sz="0" w:space="0" w:color="auto"/>
                    <w:bottom w:val="none" w:sz="0" w:space="0" w:color="auto"/>
                    <w:right w:val="none" w:sz="0" w:space="0" w:color="auto"/>
                  </w:divBdr>
                </w:div>
                <w:div w:id="1894348711">
                  <w:marLeft w:val="0"/>
                  <w:marRight w:val="0"/>
                  <w:marTop w:val="0"/>
                  <w:marBottom w:val="0"/>
                  <w:divBdr>
                    <w:top w:val="none" w:sz="0" w:space="0" w:color="auto"/>
                    <w:left w:val="none" w:sz="0" w:space="0" w:color="auto"/>
                    <w:bottom w:val="none" w:sz="0" w:space="0" w:color="auto"/>
                    <w:right w:val="none" w:sz="0" w:space="0" w:color="auto"/>
                  </w:divBdr>
                </w:div>
                <w:div w:id="1715738670">
                  <w:marLeft w:val="0"/>
                  <w:marRight w:val="0"/>
                  <w:marTop w:val="0"/>
                  <w:marBottom w:val="0"/>
                  <w:divBdr>
                    <w:top w:val="none" w:sz="0" w:space="0" w:color="auto"/>
                    <w:left w:val="none" w:sz="0" w:space="0" w:color="auto"/>
                    <w:bottom w:val="none" w:sz="0" w:space="0" w:color="auto"/>
                    <w:right w:val="none" w:sz="0" w:space="0" w:color="auto"/>
                  </w:divBdr>
                </w:div>
                <w:div w:id="595750791">
                  <w:marLeft w:val="0"/>
                  <w:marRight w:val="0"/>
                  <w:marTop w:val="0"/>
                  <w:marBottom w:val="0"/>
                  <w:divBdr>
                    <w:top w:val="none" w:sz="0" w:space="0" w:color="auto"/>
                    <w:left w:val="none" w:sz="0" w:space="0" w:color="auto"/>
                    <w:bottom w:val="none" w:sz="0" w:space="0" w:color="auto"/>
                    <w:right w:val="none" w:sz="0" w:space="0" w:color="auto"/>
                  </w:divBdr>
                </w:div>
                <w:div w:id="1000036264">
                  <w:marLeft w:val="0"/>
                  <w:marRight w:val="0"/>
                  <w:marTop w:val="0"/>
                  <w:marBottom w:val="0"/>
                  <w:divBdr>
                    <w:top w:val="none" w:sz="0" w:space="0" w:color="auto"/>
                    <w:left w:val="none" w:sz="0" w:space="0" w:color="auto"/>
                    <w:bottom w:val="none" w:sz="0" w:space="0" w:color="auto"/>
                    <w:right w:val="none" w:sz="0" w:space="0" w:color="auto"/>
                  </w:divBdr>
                </w:div>
                <w:div w:id="1744596739">
                  <w:marLeft w:val="0"/>
                  <w:marRight w:val="0"/>
                  <w:marTop w:val="0"/>
                  <w:marBottom w:val="0"/>
                  <w:divBdr>
                    <w:top w:val="none" w:sz="0" w:space="0" w:color="auto"/>
                    <w:left w:val="none" w:sz="0" w:space="0" w:color="auto"/>
                    <w:bottom w:val="none" w:sz="0" w:space="0" w:color="auto"/>
                    <w:right w:val="none" w:sz="0" w:space="0" w:color="auto"/>
                  </w:divBdr>
                </w:div>
                <w:div w:id="1906716706">
                  <w:marLeft w:val="0"/>
                  <w:marRight w:val="0"/>
                  <w:marTop w:val="0"/>
                  <w:marBottom w:val="0"/>
                  <w:divBdr>
                    <w:top w:val="none" w:sz="0" w:space="0" w:color="auto"/>
                    <w:left w:val="none" w:sz="0" w:space="0" w:color="auto"/>
                    <w:bottom w:val="none" w:sz="0" w:space="0" w:color="auto"/>
                    <w:right w:val="none" w:sz="0" w:space="0" w:color="auto"/>
                  </w:divBdr>
                </w:div>
                <w:div w:id="685330550">
                  <w:marLeft w:val="0"/>
                  <w:marRight w:val="0"/>
                  <w:marTop w:val="0"/>
                  <w:marBottom w:val="0"/>
                  <w:divBdr>
                    <w:top w:val="none" w:sz="0" w:space="0" w:color="auto"/>
                    <w:left w:val="none" w:sz="0" w:space="0" w:color="auto"/>
                    <w:bottom w:val="none" w:sz="0" w:space="0" w:color="auto"/>
                    <w:right w:val="none" w:sz="0" w:space="0" w:color="auto"/>
                  </w:divBdr>
                </w:div>
                <w:div w:id="1347515905">
                  <w:marLeft w:val="0"/>
                  <w:marRight w:val="0"/>
                  <w:marTop w:val="0"/>
                  <w:marBottom w:val="0"/>
                  <w:divBdr>
                    <w:top w:val="none" w:sz="0" w:space="0" w:color="auto"/>
                    <w:left w:val="none" w:sz="0" w:space="0" w:color="auto"/>
                    <w:bottom w:val="none" w:sz="0" w:space="0" w:color="auto"/>
                    <w:right w:val="none" w:sz="0" w:space="0" w:color="auto"/>
                  </w:divBdr>
                </w:div>
                <w:div w:id="579171995">
                  <w:marLeft w:val="0"/>
                  <w:marRight w:val="0"/>
                  <w:marTop w:val="0"/>
                  <w:marBottom w:val="0"/>
                  <w:divBdr>
                    <w:top w:val="none" w:sz="0" w:space="0" w:color="auto"/>
                    <w:left w:val="none" w:sz="0" w:space="0" w:color="auto"/>
                    <w:bottom w:val="none" w:sz="0" w:space="0" w:color="auto"/>
                    <w:right w:val="none" w:sz="0" w:space="0" w:color="auto"/>
                  </w:divBdr>
                </w:div>
                <w:div w:id="913974693">
                  <w:marLeft w:val="0"/>
                  <w:marRight w:val="0"/>
                  <w:marTop w:val="0"/>
                  <w:marBottom w:val="0"/>
                  <w:divBdr>
                    <w:top w:val="none" w:sz="0" w:space="0" w:color="auto"/>
                    <w:left w:val="none" w:sz="0" w:space="0" w:color="auto"/>
                    <w:bottom w:val="none" w:sz="0" w:space="0" w:color="auto"/>
                    <w:right w:val="none" w:sz="0" w:space="0" w:color="auto"/>
                  </w:divBdr>
                </w:div>
                <w:div w:id="1342972000">
                  <w:marLeft w:val="0"/>
                  <w:marRight w:val="0"/>
                  <w:marTop w:val="0"/>
                  <w:marBottom w:val="0"/>
                  <w:divBdr>
                    <w:top w:val="none" w:sz="0" w:space="0" w:color="auto"/>
                    <w:left w:val="none" w:sz="0" w:space="0" w:color="auto"/>
                    <w:bottom w:val="none" w:sz="0" w:space="0" w:color="auto"/>
                    <w:right w:val="none" w:sz="0" w:space="0" w:color="auto"/>
                  </w:divBdr>
                </w:div>
                <w:div w:id="619728363">
                  <w:marLeft w:val="0"/>
                  <w:marRight w:val="0"/>
                  <w:marTop w:val="0"/>
                  <w:marBottom w:val="0"/>
                  <w:divBdr>
                    <w:top w:val="none" w:sz="0" w:space="0" w:color="auto"/>
                    <w:left w:val="none" w:sz="0" w:space="0" w:color="auto"/>
                    <w:bottom w:val="none" w:sz="0" w:space="0" w:color="auto"/>
                    <w:right w:val="none" w:sz="0" w:space="0" w:color="auto"/>
                  </w:divBdr>
                </w:div>
                <w:div w:id="1613511198">
                  <w:marLeft w:val="0"/>
                  <w:marRight w:val="0"/>
                  <w:marTop w:val="0"/>
                  <w:marBottom w:val="0"/>
                  <w:divBdr>
                    <w:top w:val="none" w:sz="0" w:space="0" w:color="auto"/>
                    <w:left w:val="none" w:sz="0" w:space="0" w:color="auto"/>
                    <w:bottom w:val="none" w:sz="0" w:space="0" w:color="auto"/>
                    <w:right w:val="none" w:sz="0" w:space="0" w:color="auto"/>
                  </w:divBdr>
                </w:div>
                <w:div w:id="732431744">
                  <w:marLeft w:val="0"/>
                  <w:marRight w:val="0"/>
                  <w:marTop w:val="0"/>
                  <w:marBottom w:val="0"/>
                  <w:divBdr>
                    <w:top w:val="none" w:sz="0" w:space="0" w:color="auto"/>
                    <w:left w:val="none" w:sz="0" w:space="0" w:color="auto"/>
                    <w:bottom w:val="none" w:sz="0" w:space="0" w:color="auto"/>
                    <w:right w:val="none" w:sz="0" w:space="0" w:color="auto"/>
                  </w:divBdr>
                </w:div>
                <w:div w:id="1993752645">
                  <w:marLeft w:val="0"/>
                  <w:marRight w:val="0"/>
                  <w:marTop w:val="0"/>
                  <w:marBottom w:val="0"/>
                  <w:divBdr>
                    <w:top w:val="none" w:sz="0" w:space="0" w:color="auto"/>
                    <w:left w:val="none" w:sz="0" w:space="0" w:color="auto"/>
                    <w:bottom w:val="none" w:sz="0" w:space="0" w:color="auto"/>
                    <w:right w:val="none" w:sz="0" w:space="0" w:color="auto"/>
                  </w:divBdr>
                </w:div>
                <w:div w:id="909730443">
                  <w:marLeft w:val="0"/>
                  <w:marRight w:val="0"/>
                  <w:marTop w:val="0"/>
                  <w:marBottom w:val="0"/>
                  <w:divBdr>
                    <w:top w:val="none" w:sz="0" w:space="0" w:color="auto"/>
                    <w:left w:val="none" w:sz="0" w:space="0" w:color="auto"/>
                    <w:bottom w:val="none" w:sz="0" w:space="0" w:color="auto"/>
                    <w:right w:val="none" w:sz="0" w:space="0" w:color="auto"/>
                  </w:divBdr>
                </w:div>
                <w:div w:id="132332914">
                  <w:marLeft w:val="0"/>
                  <w:marRight w:val="0"/>
                  <w:marTop w:val="0"/>
                  <w:marBottom w:val="0"/>
                  <w:divBdr>
                    <w:top w:val="none" w:sz="0" w:space="0" w:color="auto"/>
                    <w:left w:val="none" w:sz="0" w:space="0" w:color="auto"/>
                    <w:bottom w:val="none" w:sz="0" w:space="0" w:color="auto"/>
                    <w:right w:val="none" w:sz="0" w:space="0" w:color="auto"/>
                  </w:divBdr>
                </w:div>
                <w:div w:id="1378161352">
                  <w:marLeft w:val="0"/>
                  <w:marRight w:val="0"/>
                  <w:marTop w:val="0"/>
                  <w:marBottom w:val="0"/>
                  <w:divBdr>
                    <w:top w:val="none" w:sz="0" w:space="0" w:color="auto"/>
                    <w:left w:val="none" w:sz="0" w:space="0" w:color="auto"/>
                    <w:bottom w:val="none" w:sz="0" w:space="0" w:color="auto"/>
                    <w:right w:val="none" w:sz="0" w:space="0" w:color="auto"/>
                  </w:divBdr>
                </w:div>
                <w:div w:id="392435755">
                  <w:marLeft w:val="0"/>
                  <w:marRight w:val="0"/>
                  <w:marTop w:val="0"/>
                  <w:marBottom w:val="0"/>
                  <w:divBdr>
                    <w:top w:val="none" w:sz="0" w:space="0" w:color="auto"/>
                    <w:left w:val="none" w:sz="0" w:space="0" w:color="auto"/>
                    <w:bottom w:val="none" w:sz="0" w:space="0" w:color="auto"/>
                    <w:right w:val="none" w:sz="0" w:space="0" w:color="auto"/>
                  </w:divBdr>
                </w:div>
                <w:div w:id="1053699790">
                  <w:marLeft w:val="0"/>
                  <w:marRight w:val="0"/>
                  <w:marTop w:val="0"/>
                  <w:marBottom w:val="0"/>
                  <w:divBdr>
                    <w:top w:val="none" w:sz="0" w:space="0" w:color="auto"/>
                    <w:left w:val="none" w:sz="0" w:space="0" w:color="auto"/>
                    <w:bottom w:val="none" w:sz="0" w:space="0" w:color="auto"/>
                    <w:right w:val="none" w:sz="0" w:space="0" w:color="auto"/>
                  </w:divBdr>
                </w:div>
                <w:div w:id="608391087">
                  <w:marLeft w:val="0"/>
                  <w:marRight w:val="0"/>
                  <w:marTop w:val="0"/>
                  <w:marBottom w:val="0"/>
                  <w:divBdr>
                    <w:top w:val="none" w:sz="0" w:space="0" w:color="auto"/>
                    <w:left w:val="none" w:sz="0" w:space="0" w:color="auto"/>
                    <w:bottom w:val="none" w:sz="0" w:space="0" w:color="auto"/>
                    <w:right w:val="none" w:sz="0" w:space="0" w:color="auto"/>
                  </w:divBdr>
                </w:div>
                <w:div w:id="2064282090">
                  <w:marLeft w:val="0"/>
                  <w:marRight w:val="0"/>
                  <w:marTop w:val="0"/>
                  <w:marBottom w:val="0"/>
                  <w:divBdr>
                    <w:top w:val="none" w:sz="0" w:space="0" w:color="auto"/>
                    <w:left w:val="none" w:sz="0" w:space="0" w:color="auto"/>
                    <w:bottom w:val="none" w:sz="0" w:space="0" w:color="auto"/>
                    <w:right w:val="none" w:sz="0" w:space="0" w:color="auto"/>
                  </w:divBdr>
                </w:div>
                <w:div w:id="1092241331">
                  <w:marLeft w:val="0"/>
                  <w:marRight w:val="0"/>
                  <w:marTop w:val="0"/>
                  <w:marBottom w:val="0"/>
                  <w:divBdr>
                    <w:top w:val="none" w:sz="0" w:space="0" w:color="auto"/>
                    <w:left w:val="none" w:sz="0" w:space="0" w:color="auto"/>
                    <w:bottom w:val="none" w:sz="0" w:space="0" w:color="auto"/>
                    <w:right w:val="none" w:sz="0" w:space="0" w:color="auto"/>
                  </w:divBdr>
                </w:div>
                <w:div w:id="886837217">
                  <w:marLeft w:val="0"/>
                  <w:marRight w:val="0"/>
                  <w:marTop w:val="0"/>
                  <w:marBottom w:val="0"/>
                  <w:divBdr>
                    <w:top w:val="none" w:sz="0" w:space="0" w:color="auto"/>
                    <w:left w:val="none" w:sz="0" w:space="0" w:color="auto"/>
                    <w:bottom w:val="none" w:sz="0" w:space="0" w:color="auto"/>
                    <w:right w:val="none" w:sz="0" w:space="0" w:color="auto"/>
                  </w:divBdr>
                </w:div>
                <w:div w:id="972760263">
                  <w:marLeft w:val="0"/>
                  <w:marRight w:val="0"/>
                  <w:marTop w:val="0"/>
                  <w:marBottom w:val="0"/>
                  <w:divBdr>
                    <w:top w:val="none" w:sz="0" w:space="0" w:color="auto"/>
                    <w:left w:val="none" w:sz="0" w:space="0" w:color="auto"/>
                    <w:bottom w:val="none" w:sz="0" w:space="0" w:color="auto"/>
                    <w:right w:val="none" w:sz="0" w:space="0" w:color="auto"/>
                  </w:divBdr>
                </w:div>
                <w:div w:id="1959408741">
                  <w:marLeft w:val="0"/>
                  <w:marRight w:val="0"/>
                  <w:marTop w:val="0"/>
                  <w:marBottom w:val="0"/>
                  <w:divBdr>
                    <w:top w:val="none" w:sz="0" w:space="0" w:color="auto"/>
                    <w:left w:val="none" w:sz="0" w:space="0" w:color="auto"/>
                    <w:bottom w:val="none" w:sz="0" w:space="0" w:color="auto"/>
                    <w:right w:val="none" w:sz="0" w:space="0" w:color="auto"/>
                  </w:divBdr>
                </w:div>
                <w:div w:id="198666324">
                  <w:marLeft w:val="0"/>
                  <w:marRight w:val="0"/>
                  <w:marTop w:val="0"/>
                  <w:marBottom w:val="0"/>
                  <w:divBdr>
                    <w:top w:val="none" w:sz="0" w:space="0" w:color="auto"/>
                    <w:left w:val="none" w:sz="0" w:space="0" w:color="auto"/>
                    <w:bottom w:val="none" w:sz="0" w:space="0" w:color="auto"/>
                    <w:right w:val="none" w:sz="0" w:space="0" w:color="auto"/>
                  </w:divBdr>
                </w:div>
                <w:div w:id="227349880">
                  <w:marLeft w:val="0"/>
                  <w:marRight w:val="0"/>
                  <w:marTop w:val="0"/>
                  <w:marBottom w:val="0"/>
                  <w:divBdr>
                    <w:top w:val="none" w:sz="0" w:space="0" w:color="auto"/>
                    <w:left w:val="none" w:sz="0" w:space="0" w:color="auto"/>
                    <w:bottom w:val="none" w:sz="0" w:space="0" w:color="auto"/>
                    <w:right w:val="none" w:sz="0" w:space="0" w:color="auto"/>
                  </w:divBdr>
                </w:div>
                <w:div w:id="915744111">
                  <w:marLeft w:val="0"/>
                  <w:marRight w:val="0"/>
                  <w:marTop w:val="0"/>
                  <w:marBottom w:val="0"/>
                  <w:divBdr>
                    <w:top w:val="none" w:sz="0" w:space="0" w:color="auto"/>
                    <w:left w:val="none" w:sz="0" w:space="0" w:color="auto"/>
                    <w:bottom w:val="none" w:sz="0" w:space="0" w:color="auto"/>
                    <w:right w:val="none" w:sz="0" w:space="0" w:color="auto"/>
                  </w:divBdr>
                </w:div>
                <w:div w:id="612248764">
                  <w:marLeft w:val="0"/>
                  <w:marRight w:val="0"/>
                  <w:marTop w:val="0"/>
                  <w:marBottom w:val="0"/>
                  <w:divBdr>
                    <w:top w:val="none" w:sz="0" w:space="0" w:color="auto"/>
                    <w:left w:val="none" w:sz="0" w:space="0" w:color="auto"/>
                    <w:bottom w:val="none" w:sz="0" w:space="0" w:color="auto"/>
                    <w:right w:val="none" w:sz="0" w:space="0" w:color="auto"/>
                  </w:divBdr>
                </w:div>
                <w:div w:id="888765323">
                  <w:marLeft w:val="0"/>
                  <w:marRight w:val="0"/>
                  <w:marTop w:val="0"/>
                  <w:marBottom w:val="0"/>
                  <w:divBdr>
                    <w:top w:val="none" w:sz="0" w:space="0" w:color="auto"/>
                    <w:left w:val="none" w:sz="0" w:space="0" w:color="auto"/>
                    <w:bottom w:val="none" w:sz="0" w:space="0" w:color="auto"/>
                    <w:right w:val="none" w:sz="0" w:space="0" w:color="auto"/>
                  </w:divBdr>
                </w:div>
                <w:div w:id="862858618">
                  <w:marLeft w:val="0"/>
                  <w:marRight w:val="0"/>
                  <w:marTop w:val="0"/>
                  <w:marBottom w:val="0"/>
                  <w:divBdr>
                    <w:top w:val="none" w:sz="0" w:space="0" w:color="auto"/>
                    <w:left w:val="none" w:sz="0" w:space="0" w:color="auto"/>
                    <w:bottom w:val="none" w:sz="0" w:space="0" w:color="auto"/>
                    <w:right w:val="none" w:sz="0" w:space="0" w:color="auto"/>
                  </w:divBdr>
                </w:div>
                <w:div w:id="849611736">
                  <w:marLeft w:val="0"/>
                  <w:marRight w:val="0"/>
                  <w:marTop w:val="0"/>
                  <w:marBottom w:val="0"/>
                  <w:divBdr>
                    <w:top w:val="none" w:sz="0" w:space="0" w:color="auto"/>
                    <w:left w:val="none" w:sz="0" w:space="0" w:color="auto"/>
                    <w:bottom w:val="none" w:sz="0" w:space="0" w:color="auto"/>
                    <w:right w:val="none" w:sz="0" w:space="0" w:color="auto"/>
                  </w:divBdr>
                </w:div>
                <w:div w:id="1949851174">
                  <w:marLeft w:val="0"/>
                  <w:marRight w:val="0"/>
                  <w:marTop w:val="0"/>
                  <w:marBottom w:val="0"/>
                  <w:divBdr>
                    <w:top w:val="none" w:sz="0" w:space="0" w:color="auto"/>
                    <w:left w:val="none" w:sz="0" w:space="0" w:color="auto"/>
                    <w:bottom w:val="none" w:sz="0" w:space="0" w:color="auto"/>
                    <w:right w:val="none" w:sz="0" w:space="0" w:color="auto"/>
                  </w:divBdr>
                </w:div>
                <w:div w:id="2033264249">
                  <w:marLeft w:val="0"/>
                  <w:marRight w:val="0"/>
                  <w:marTop w:val="0"/>
                  <w:marBottom w:val="0"/>
                  <w:divBdr>
                    <w:top w:val="none" w:sz="0" w:space="0" w:color="auto"/>
                    <w:left w:val="none" w:sz="0" w:space="0" w:color="auto"/>
                    <w:bottom w:val="none" w:sz="0" w:space="0" w:color="auto"/>
                    <w:right w:val="none" w:sz="0" w:space="0" w:color="auto"/>
                  </w:divBdr>
                </w:div>
                <w:div w:id="11615988">
                  <w:marLeft w:val="0"/>
                  <w:marRight w:val="0"/>
                  <w:marTop w:val="0"/>
                  <w:marBottom w:val="0"/>
                  <w:divBdr>
                    <w:top w:val="none" w:sz="0" w:space="0" w:color="auto"/>
                    <w:left w:val="none" w:sz="0" w:space="0" w:color="auto"/>
                    <w:bottom w:val="none" w:sz="0" w:space="0" w:color="auto"/>
                    <w:right w:val="none" w:sz="0" w:space="0" w:color="auto"/>
                  </w:divBdr>
                </w:div>
                <w:div w:id="598568919">
                  <w:marLeft w:val="0"/>
                  <w:marRight w:val="0"/>
                  <w:marTop w:val="0"/>
                  <w:marBottom w:val="0"/>
                  <w:divBdr>
                    <w:top w:val="none" w:sz="0" w:space="0" w:color="auto"/>
                    <w:left w:val="none" w:sz="0" w:space="0" w:color="auto"/>
                    <w:bottom w:val="none" w:sz="0" w:space="0" w:color="auto"/>
                    <w:right w:val="none" w:sz="0" w:space="0" w:color="auto"/>
                  </w:divBdr>
                </w:div>
                <w:div w:id="689645580">
                  <w:marLeft w:val="0"/>
                  <w:marRight w:val="0"/>
                  <w:marTop w:val="0"/>
                  <w:marBottom w:val="0"/>
                  <w:divBdr>
                    <w:top w:val="none" w:sz="0" w:space="0" w:color="auto"/>
                    <w:left w:val="none" w:sz="0" w:space="0" w:color="auto"/>
                    <w:bottom w:val="none" w:sz="0" w:space="0" w:color="auto"/>
                    <w:right w:val="none" w:sz="0" w:space="0" w:color="auto"/>
                  </w:divBdr>
                </w:div>
                <w:div w:id="1929077323">
                  <w:marLeft w:val="0"/>
                  <w:marRight w:val="0"/>
                  <w:marTop w:val="0"/>
                  <w:marBottom w:val="0"/>
                  <w:divBdr>
                    <w:top w:val="none" w:sz="0" w:space="0" w:color="auto"/>
                    <w:left w:val="none" w:sz="0" w:space="0" w:color="auto"/>
                    <w:bottom w:val="none" w:sz="0" w:space="0" w:color="auto"/>
                    <w:right w:val="none" w:sz="0" w:space="0" w:color="auto"/>
                  </w:divBdr>
                </w:div>
                <w:div w:id="1786341860">
                  <w:marLeft w:val="0"/>
                  <w:marRight w:val="0"/>
                  <w:marTop w:val="0"/>
                  <w:marBottom w:val="0"/>
                  <w:divBdr>
                    <w:top w:val="none" w:sz="0" w:space="0" w:color="auto"/>
                    <w:left w:val="none" w:sz="0" w:space="0" w:color="auto"/>
                    <w:bottom w:val="none" w:sz="0" w:space="0" w:color="auto"/>
                    <w:right w:val="none" w:sz="0" w:space="0" w:color="auto"/>
                  </w:divBdr>
                </w:div>
                <w:div w:id="1858809859">
                  <w:marLeft w:val="0"/>
                  <w:marRight w:val="0"/>
                  <w:marTop w:val="0"/>
                  <w:marBottom w:val="0"/>
                  <w:divBdr>
                    <w:top w:val="none" w:sz="0" w:space="0" w:color="auto"/>
                    <w:left w:val="none" w:sz="0" w:space="0" w:color="auto"/>
                    <w:bottom w:val="none" w:sz="0" w:space="0" w:color="auto"/>
                    <w:right w:val="none" w:sz="0" w:space="0" w:color="auto"/>
                  </w:divBdr>
                </w:div>
                <w:div w:id="2027048935">
                  <w:marLeft w:val="0"/>
                  <w:marRight w:val="0"/>
                  <w:marTop w:val="0"/>
                  <w:marBottom w:val="0"/>
                  <w:divBdr>
                    <w:top w:val="none" w:sz="0" w:space="0" w:color="auto"/>
                    <w:left w:val="none" w:sz="0" w:space="0" w:color="auto"/>
                    <w:bottom w:val="none" w:sz="0" w:space="0" w:color="auto"/>
                    <w:right w:val="none" w:sz="0" w:space="0" w:color="auto"/>
                  </w:divBdr>
                </w:div>
                <w:div w:id="1987388931">
                  <w:marLeft w:val="0"/>
                  <w:marRight w:val="0"/>
                  <w:marTop w:val="0"/>
                  <w:marBottom w:val="0"/>
                  <w:divBdr>
                    <w:top w:val="none" w:sz="0" w:space="0" w:color="auto"/>
                    <w:left w:val="none" w:sz="0" w:space="0" w:color="auto"/>
                    <w:bottom w:val="none" w:sz="0" w:space="0" w:color="auto"/>
                    <w:right w:val="none" w:sz="0" w:space="0" w:color="auto"/>
                  </w:divBdr>
                </w:div>
                <w:div w:id="1336806112">
                  <w:marLeft w:val="0"/>
                  <w:marRight w:val="0"/>
                  <w:marTop w:val="0"/>
                  <w:marBottom w:val="0"/>
                  <w:divBdr>
                    <w:top w:val="none" w:sz="0" w:space="0" w:color="auto"/>
                    <w:left w:val="none" w:sz="0" w:space="0" w:color="auto"/>
                    <w:bottom w:val="none" w:sz="0" w:space="0" w:color="auto"/>
                    <w:right w:val="none" w:sz="0" w:space="0" w:color="auto"/>
                  </w:divBdr>
                </w:div>
                <w:div w:id="778841186">
                  <w:marLeft w:val="0"/>
                  <w:marRight w:val="0"/>
                  <w:marTop w:val="0"/>
                  <w:marBottom w:val="0"/>
                  <w:divBdr>
                    <w:top w:val="none" w:sz="0" w:space="0" w:color="auto"/>
                    <w:left w:val="none" w:sz="0" w:space="0" w:color="auto"/>
                    <w:bottom w:val="none" w:sz="0" w:space="0" w:color="auto"/>
                    <w:right w:val="none" w:sz="0" w:space="0" w:color="auto"/>
                  </w:divBdr>
                </w:div>
                <w:div w:id="1158613537">
                  <w:marLeft w:val="0"/>
                  <w:marRight w:val="0"/>
                  <w:marTop w:val="0"/>
                  <w:marBottom w:val="0"/>
                  <w:divBdr>
                    <w:top w:val="none" w:sz="0" w:space="0" w:color="auto"/>
                    <w:left w:val="none" w:sz="0" w:space="0" w:color="auto"/>
                    <w:bottom w:val="none" w:sz="0" w:space="0" w:color="auto"/>
                    <w:right w:val="none" w:sz="0" w:space="0" w:color="auto"/>
                  </w:divBdr>
                </w:div>
                <w:div w:id="429396250">
                  <w:marLeft w:val="0"/>
                  <w:marRight w:val="0"/>
                  <w:marTop w:val="0"/>
                  <w:marBottom w:val="0"/>
                  <w:divBdr>
                    <w:top w:val="none" w:sz="0" w:space="0" w:color="auto"/>
                    <w:left w:val="none" w:sz="0" w:space="0" w:color="auto"/>
                    <w:bottom w:val="none" w:sz="0" w:space="0" w:color="auto"/>
                    <w:right w:val="none" w:sz="0" w:space="0" w:color="auto"/>
                  </w:divBdr>
                </w:div>
                <w:div w:id="708534206">
                  <w:marLeft w:val="0"/>
                  <w:marRight w:val="0"/>
                  <w:marTop w:val="0"/>
                  <w:marBottom w:val="0"/>
                  <w:divBdr>
                    <w:top w:val="none" w:sz="0" w:space="0" w:color="auto"/>
                    <w:left w:val="none" w:sz="0" w:space="0" w:color="auto"/>
                    <w:bottom w:val="none" w:sz="0" w:space="0" w:color="auto"/>
                    <w:right w:val="none" w:sz="0" w:space="0" w:color="auto"/>
                  </w:divBdr>
                </w:div>
                <w:div w:id="450635602">
                  <w:marLeft w:val="0"/>
                  <w:marRight w:val="0"/>
                  <w:marTop w:val="0"/>
                  <w:marBottom w:val="0"/>
                  <w:divBdr>
                    <w:top w:val="none" w:sz="0" w:space="0" w:color="auto"/>
                    <w:left w:val="none" w:sz="0" w:space="0" w:color="auto"/>
                    <w:bottom w:val="none" w:sz="0" w:space="0" w:color="auto"/>
                    <w:right w:val="none" w:sz="0" w:space="0" w:color="auto"/>
                  </w:divBdr>
                </w:div>
                <w:div w:id="155145490">
                  <w:marLeft w:val="0"/>
                  <w:marRight w:val="0"/>
                  <w:marTop w:val="0"/>
                  <w:marBottom w:val="0"/>
                  <w:divBdr>
                    <w:top w:val="none" w:sz="0" w:space="0" w:color="auto"/>
                    <w:left w:val="none" w:sz="0" w:space="0" w:color="auto"/>
                    <w:bottom w:val="none" w:sz="0" w:space="0" w:color="auto"/>
                    <w:right w:val="none" w:sz="0" w:space="0" w:color="auto"/>
                  </w:divBdr>
                </w:div>
                <w:div w:id="721759119">
                  <w:marLeft w:val="0"/>
                  <w:marRight w:val="0"/>
                  <w:marTop w:val="0"/>
                  <w:marBottom w:val="0"/>
                  <w:divBdr>
                    <w:top w:val="none" w:sz="0" w:space="0" w:color="auto"/>
                    <w:left w:val="none" w:sz="0" w:space="0" w:color="auto"/>
                    <w:bottom w:val="none" w:sz="0" w:space="0" w:color="auto"/>
                    <w:right w:val="none" w:sz="0" w:space="0" w:color="auto"/>
                  </w:divBdr>
                </w:div>
                <w:div w:id="469598146">
                  <w:marLeft w:val="0"/>
                  <w:marRight w:val="0"/>
                  <w:marTop w:val="0"/>
                  <w:marBottom w:val="0"/>
                  <w:divBdr>
                    <w:top w:val="none" w:sz="0" w:space="0" w:color="auto"/>
                    <w:left w:val="none" w:sz="0" w:space="0" w:color="auto"/>
                    <w:bottom w:val="none" w:sz="0" w:space="0" w:color="auto"/>
                    <w:right w:val="none" w:sz="0" w:space="0" w:color="auto"/>
                  </w:divBdr>
                </w:div>
                <w:div w:id="879516900">
                  <w:marLeft w:val="0"/>
                  <w:marRight w:val="0"/>
                  <w:marTop w:val="0"/>
                  <w:marBottom w:val="0"/>
                  <w:divBdr>
                    <w:top w:val="none" w:sz="0" w:space="0" w:color="auto"/>
                    <w:left w:val="none" w:sz="0" w:space="0" w:color="auto"/>
                    <w:bottom w:val="none" w:sz="0" w:space="0" w:color="auto"/>
                    <w:right w:val="none" w:sz="0" w:space="0" w:color="auto"/>
                  </w:divBdr>
                  <w:divsChild>
                    <w:div w:id="1722972034">
                      <w:marLeft w:val="0"/>
                      <w:marRight w:val="0"/>
                      <w:marTop w:val="0"/>
                      <w:marBottom w:val="0"/>
                      <w:divBdr>
                        <w:top w:val="none" w:sz="0" w:space="0" w:color="auto"/>
                        <w:left w:val="none" w:sz="0" w:space="0" w:color="auto"/>
                        <w:bottom w:val="none" w:sz="0" w:space="0" w:color="auto"/>
                        <w:right w:val="none" w:sz="0" w:space="0" w:color="auto"/>
                      </w:divBdr>
                    </w:div>
                    <w:div w:id="1569073094">
                      <w:marLeft w:val="0"/>
                      <w:marRight w:val="0"/>
                      <w:marTop w:val="0"/>
                      <w:marBottom w:val="0"/>
                      <w:divBdr>
                        <w:top w:val="none" w:sz="0" w:space="0" w:color="auto"/>
                        <w:left w:val="none" w:sz="0" w:space="0" w:color="auto"/>
                        <w:bottom w:val="none" w:sz="0" w:space="0" w:color="auto"/>
                        <w:right w:val="none" w:sz="0" w:space="0" w:color="auto"/>
                      </w:divBdr>
                    </w:div>
                    <w:div w:id="1832479605">
                      <w:marLeft w:val="0"/>
                      <w:marRight w:val="0"/>
                      <w:marTop w:val="0"/>
                      <w:marBottom w:val="0"/>
                      <w:divBdr>
                        <w:top w:val="none" w:sz="0" w:space="0" w:color="auto"/>
                        <w:left w:val="none" w:sz="0" w:space="0" w:color="auto"/>
                        <w:bottom w:val="none" w:sz="0" w:space="0" w:color="auto"/>
                        <w:right w:val="none" w:sz="0" w:space="0" w:color="auto"/>
                      </w:divBdr>
                    </w:div>
                    <w:div w:id="35856371">
                      <w:marLeft w:val="0"/>
                      <w:marRight w:val="0"/>
                      <w:marTop w:val="0"/>
                      <w:marBottom w:val="0"/>
                      <w:divBdr>
                        <w:top w:val="none" w:sz="0" w:space="0" w:color="auto"/>
                        <w:left w:val="none" w:sz="0" w:space="0" w:color="auto"/>
                        <w:bottom w:val="none" w:sz="0" w:space="0" w:color="auto"/>
                        <w:right w:val="none" w:sz="0" w:space="0" w:color="auto"/>
                      </w:divBdr>
                    </w:div>
                    <w:div w:id="889389830">
                      <w:marLeft w:val="0"/>
                      <w:marRight w:val="0"/>
                      <w:marTop w:val="0"/>
                      <w:marBottom w:val="0"/>
                      <w:divBdr>
                        <w:top w:val="none" w:sz="0" w:space="0" w:color="auto"/>
                        <w:left w:val="none" w:sz="0" w:space="0" w:color="auto"/>
                        <w:bottom w:val="none" w:sz="0" w:space="0" w:color="auto"/>
                        <w:right w:val="none" w:sz="0" w:space="0" w:color="auto"/>
                      </w:divBdr>
                    </w:div>
                    <w:div w:id="2097246000">
                      <w:marLeft w:val="0"/>
                      <w:marRight w:val="0"/>
                      <w:marTop w:val="0"/>
                      <w:marBottom w:val="0"/>
                      <w:divBdr>
                        <w:top w:val="none" w:sz="0" w:space="0" w:color="auto"/>
                        <w:left w:val="none" w:sz="0" w:space="0" w:color="auto"/>
                        <w:bottom w:val="none" w:sz="0" w:space="0" w:color="auto"/>
                        <w:right w:val="none" w:sz="0" w:space="0" w:color="auto"/>
                      </w:divBdr>
                    </w:div>
                    <w:div w:id="821770304">
                      <w:marLeft w:val="0"/>
                      <w:marRight w:val="0"/>
                      <w:marTop w:val="0"/>
                      <w:marBottom w:val="0"/>
                      <w:divBdr>
                        <w:top w:val="none" w:sz="0" w:space="0" w:color="auto"/>
                        <w:left w:val="none" w:sz="0" w:space="0" w:color="auto"/>
                        <w:bottom w:val="none" w:sz="0" w:space="0" w:color="auto"/>
                        <w:right w:val="none" w:sz="0" w:space="0" w:color="auto"/>
                      </w:divBdr>
                    </w:div>
                    <w:div w:id="99185326">
                      <w:marLeft w:val="0"/>
                      <w:marRight w:val="0"/>
                      <w:marTop w:val="0"/>
                      <w:marBottom w:val="0"/>
                      <w:divBdr>
                        <w:top w:val="none" w:sz="0" w:space="0" w:color="auto"/>
                        <w:left w:val="none" w:sz="0" w:space="0" w:color="auto"/>
                        <w:bottom w:val="none" w:sz="0" w:space="0" w:color="auto"/>
                        <w:right w:val="none" w:sz="0" w:space="0" w:color="auto"/>
                      </w:divBdr>
                    </w:div>
                    <w:div w:id="727191393">
                      <w:marLeft w:val="0"/>
                      <w:marRight w:val="0"/>
                      <w:marTop w:val="0"/>
                      <w:marBottom w:val="0"/>
                      <w:divBdr>
                        <w:top w:val="none" w:sz="0" w:space="0" w:color="auto"/>
                        <w:left w:val="none" w:sz="0" w:space="0" w:color="auto"/>
                        <w:bottom w:val="none" w:sz="0" w:space="0" w:color="auto"/>
                        <w:right w:val="none" w:sz="0" w:space="0" w:color="auto"/>
                      </w:divBdr>
                    </w:div>
                    <w:div w:id="2100518152">
                      <w:marLeft w:val="0"/>
                      <w:marRight w:val="0"/>
                      <w:marTop w:val="0"/>
                      <w:marBottom w:val="0"/>
                      <w:divBdr>
                        <w:top w:val="none" w:sz="0" w:space="0" w:color="auto"/>
                        <w:left w:val="none" w:sz="0" w:space="0" w:color="auto"/>
                        <w:bottom w:val="none" w:sz="0" w:space="0" w:color="auto"/>
                        <w:right w:val="none" w:sz="0" w:space="0" w:color="auto"/>
                      </w:divBdr>
                    </w:div>
                    <w:div w:id="256838842">
                      <w:marLeft w:val="0"/>
                      <w:marRight w:val="0"/>
                      <w:marTop w:val="0"/>
                      <w:marBottom w:val="0"/>
                      <w:divBdr>
                        <w:top w:val="none" w:sz="0" w:space="0" w:color="auto"/>
                        <w:left w:val="none" w:sz="0" w:space="0" w:color="auto"/>
                        <w:bottom w:val="none" w:sz="0" w:space="0" w:color="auto"/>
                        <w:right w:val="none" w:sz="0" w:space="0" w:color="auto"/>
                      </w:divBdr>
                    </w:div>
                    <w:div w:id="1172068838">
                      <w:marLeft w:val="0"/>
                      <w:marRight w:val="0"/>
                      <w:marTop w:val="0"/>
                      <w:marBottom w:val="0"/>
                      <w:divBdr>
                        <w:top w:val="none" w:sz="0" w:space="0" w:color="auto"/>
                        <w:left w:val="none" w:sz="0" w:space="0" w:color="auto"/>
                        <w:bottom w:val="none" w:sz="0" w:space="0" w:color="auto"/>
                        <w:right w:val="none" w:sz="0" w:space="0" w:color="auto"/>
                      </w:divBdr>
                    </w:div>
                    <w:div w:id="2016566377">
                      <w:marLeft w:val="0"/>
                      <w:marRight w:val="0"/>
                      <w:marTop w:val="0"/>
                      <w:marBottom w:val="0"/>
                      <w:divBdr>
                        <w:top w:val="none" w:sz="0" w:space="0" w:color="auto"/>
                        <w:left w:val="none" w:sz="0" w:space="0" w:color="auto"/>
                        <w:bottom w:val="none" w:sz="0" w:space="0" w:color="auto"/>
                        <w:right w:val="none" w:sz="0" w:space="0" w:color="auto"/>
                      </w:divBdr>
                    </w:div>
                    <w:div w:id="1202859696">
                      <w:marLeft w:val="0"/>
                      <w:marRight w:val="0"/>
                      <w:marTop w:val="0"/>
                      <w:marBottom w:val="0"/>
                      <w:divBdr>
                        <w:top w:val="none" w:sz="0" w:space="0" w:color="auto"/>
                        <w:left w:val="none" w:sz="0" w:space="0" w:color="auto"/>
                        <w:bottom w:val="none" w:sz="0" w:space="0" w:color="auto"/>
                        <w:right w:val="none" w:sz="0" w:space="0" w:color="auto"/>
                      </w:divBdr>
                    </w:div>
                    <w:div w:id="505096461">
                      <w:marLeft w:val="0"/>
                      <w:marRight w:val="0"/>
                      <w:marTop w:val="0"/>
                      <w:marBottom w:val="0"/>
                      <w:divBdr>
                        <w:top w:val="none" w:sz="0" w:space="0" w:color="auto"/>
                        <w:left w:val="none" w:sz="0" w:space="0" w:color="auto"/>
                        <w:bottom w:val="none" w:sz="0" w:space="0" w:color="auto"/>
                        <w:right w:val="none" w:sz="0" w:space="0" w:color="auto"/>
                      </w:divBdr>
                    </w:div>
                    <w:div w:id="1961456113">
                      <w:marLeft w:val="0"/>
                      <w:marRight w:val="0"/>
                      <w:marTop w:val="0"/>
                      <w:marBottom w:val="0"/>
                      <w:divBdr>
                        <w:top w:val="none" w:sz="0" w:space="0" w:color="auto"/>
                        <w:left w:val="none" w:sz="0" w:space="0" w:color="auto"/>
                        <w:bottom w:val="none" w:sz="0" w:space="0" w:color="auto"/>
                        <w:right w:val="none" w:sz="0" w:space="0" w:color="auto"/>
                      </w:divBdr>
                    </w:div>
                    <w:div w:id="1324049238">
                      <w:marLeft w:val="0"/>
                      <w:marRight w:val="0"/>
                      <w:marTop w:val="0"/>
                      <w:marBottom w:val="0"/>
                      <w:divBdr>
                        <w:top w:val="none" w:sz="0" w:space="0" w:color="auto"/>
                        <w:left w:val="none" w:sz="0" w:space="0" w:color="auto"/>
                        <w:bottom w:val="none" w:sz="0" w:space="0" w:color="auto"/>
                        <w:right w:val="none" w:sz="0" w:space="0" w:color="auto"/>
                      </w:divBdr>
                    </w:div>
                    <w:div w:id="1944455215">
                      <w:marLeft w:val="0"/>
                      <w:marRight w:val="0"/>
                      <w:marTop w:val="0"/>
                      <w:marBottom w:val="0"/>
                      <w:divBdr>
                        <w:top w:val="none" w:sz="0" w:space="0" w:color="auto"/>
                        <w:left w:val="none" w:sz="0" w:space="0" w:color="auto"/>
                        <w:bottom w:val="none" w:sz="0" w:space="0" w:color="auto"/>
                        <w:right w:val="none" w:sz="0" w:space="0" w:color="auto"/>
                      </w:divBdr>
                    </w:div>
                    <w:div w:id="1948467568">
                      <w:marLeft w:val="0"/>
                      <w:marRight w:val="0"/>
                      <w:marTop w:val="0"/>
                      <w:marBottom w:val="0"/>
                      <w:divBdr>
                        <w:top w:val="none" w:sz="0" w:space="0" w:color="auto"/>
                        <w:left w:val="none" w:sz="0" w:space="0" w:color="auto"/>
                        <w:bottom w:val="none" w:sz="0" w:space="0" w:color="auto"/>
                        <w:right w:val="none" w:sz="0" w:space="0" w:color="auto"/>
                      </w:divBdr>
                    </w:div>
                    <w:div w:id="2072999047">
                      <w:marLeft w:val="0"/>
                      <w:marRight w:val="0"/>
                      <w:marTop w:val="0"/>
                      <w:marBottom w:val="0"/>
                      <w:divBdr>
                        <w:top w:val="none" w:sz="0" w:space="0" w:color="auto"/>
                        <w:left w:val="none" w:sz="0" w:space="0" w:color="auto"/>
                        <w:bottom w:val="none" w:sz="0" w:space="0" w:color="auto"/>
                        <w:right w:val="none" w:sz="0" w:space="0" w:color="auto"/>
                      </w:divBdr>
                    </w:div>
                    <w:div w:id="260920498">
                      <w:marLeft w:val="0"/>
                      <w:marRight w:val="0"/>
                      <w:marTop w:val="0"/>
                      <w:marBottom w:val="0"/>
                      <w:divBdr>
                        <w:top w:val="none" w:sz="0" w:space="0" w:color="auto"/>
                        <w:left w:val="none" w:sz="0" w:space="0" w:color="auto"/>
                        <w:bottom w:val="none" w:sz="0" w:space="0" w:color="auto"/>
                        <w:right w:val="none" w:sz="0" w:space="0" w:color="auto"/>
                      </w:divBdr>
                    </w:div>
                    <w:div w:id="1615945164">
                      <w:marLeft w:val="0"/>
                      <w:marRight w:val="0"/>
                      <w:marTop w:val="0"/>
                      <w:marBottom w:val="0"/>
                      <w:divBdr>
                        <w:top w:val="none" w:sz="0" w:space="0" w:color="auto"/>
                        <w:left w:val="none" w:sz="0" w:space="0" w:color="auto"/>
                        <w:bottom w:val="none" w:sz="0" w:space="0" w:color="auto"/>
                        <w:right w:val="none" w:sz="0" w:space="0" w:color="auto"/>
                      </w:divBdr>
                    </w:div>
                    <w:div w:id="150096919">
                      <w:marLeft w:val="0"/>
                      <w:marRight w:val="0"/>
                      <w:marTop w:val="0"/>
                      <w:marBottom w:val="0"/>
                      <w:divBdr>
                        <w:top w:val="none" w:sz="0" w:space="0" w:color="auto"/>
                        <w:left w:val="none" w:sz="0" w:space="0" w:color="auto"/>
                        <w:bottom w:val="none" w:sz="0" w:space="0" w:color="auto"/>
                        <w:right w:val="none" w:sz="0" w:space="0" w:color="auto"/>
                      </w:divBdr>
                    </w:div>
                    <w:div w:id="981541389">
                      <w:marLeft w:val="0"/>
                      <w:marRight w:val="0"/>
                      <w:marTop w:val="0"/>
                      <w:marBottom w:val="0"/>
                      <w:divBdr>
                        <w:top w:val="none" w:sz="0" w:space="0" w:color="auto"/>
                        <w:left w:val="none" w:sz="0" w:space="0" w:color="auto"/>
                        <w:bottom w:val="none" w:sz="0" w:space="0" w:color="auto"/>
                        <w:right w:val="none" w:sz="0" w:space="0" w:color="auto"/>
                      </w:divBdr>
                    </w:div>
                    <w:div w:id="1490361351">
                      <w:marLeft w:val="0"/>
                      <w:marRight w:val="0"/>
                      <w:marTop w:val="0"/>
                      <w:marBottom w:val="0"/>
                      <w:divBdr>
                        <w:top w:val="none" w:sz="0" w:space="0" w:color="auto"/>
                        <w:left w:val="none" w:sz="0" w:space="0" w:color="auto"/>
                        <w:bottom w:val="none" w:sz="0" w:space="0" w:color="auto"/>
                        <w:right w:val="none" w:sz="0" w:space="0" w:color="auto"/>
                      </w:divBdr>
                    </w:div>
                    <w:div w:id="1459227909">
                      <w:marLeft w:val="0"/>
                      <w:marRight w:val="0"/>
                      <w:marTop w:val="0"/>
                      <w:marBottom w:val="0"/>
                      <w:divBdr>
                        <w:top w:val="none" w:sz="0" w:space="0" w:color="auto"/>
                        <w:left w:val="none" w:sz="0" w:space="0" w:color="auto"/>
                        <w:bottom w:val="none" w:sz="0" w:space="0" w:color="auto"/>
                        <w:right w:val="none" w:sz="0" w:space="0" w:color="auto"/>
                      </w:divBdr>
                    </w:div>
                    <w:div w:id="188379720">
                      <w:marLeft w:val="0"/>
                      <w:marRight w:val="0"/>
                      <w:marTop w:val="0"/>
                      <w:marBottom w:val="0"/>
                      <w:divBdr>
                        <w:top w:val="none" w:sz="0" w:space="0" w:color="auto"/>
                        <w:left w:val="none" w:sz="0" w:space="0" w:color="auto"/>
                        <w:bottom w:val="none" w:sz="0" w:space="0" w:color="auto"/>
                        <w:right w:val="none" w:sz="0" w:space="0" w:color="auto"/>
                      </w:divBdr>
                    </w:div>
                    <w:div w:id="1410998985">
                      <w:marLeft w:val="0"/>
                      <w:marRight w:val="0"/>
                      <w:marTop w:val="0"/>
                      <w:marBottom w:val="0"/>
                      <w:divBdr>
                        <w:top w:val="none" w:sz="0" w:space="0" w:color="auto"/>
                        <w:left w:val="none" w:sz="0" w:space="0" w:color="auto"/>
                        <w:bottom w:val="none" w:sz="0" w:space="0" w:color="auto"/>
                        <w:right w:val="none" w:sz="0" w:space="0" w:color="auto"/>
                      </w:divBdr>
                    </w:div>
                    <w:div w:id="145978139">
                      <w:marLeft w:val="0"/>
                      <w:marRight w:val="0"/>
                      <w:marTop w:val="0"/>
                      <w:marBottom w:val="0"/>
                      <w:divBdr>
                        <w:top w:val="none" w:sz="0" w:space="0" w:color="auto"/>
                        <w:left w:val="none" w:sz="0" w:space="0" w:color="auto"/>
                        <w:bottom w:val="none" w:sz="0" w:space="0" w:color="auto"/>
                        <w:right w:val="none" w:sz="0" w:space="0" w:color="auto"/>
                      </w:divBdr>
                    </w:div>
                    <w:div w:id="2038919212">
                      <w:marLeft w:val="0"/>
                      <w:marRight w:val="0"/>
                      <w:marTop w:val="0"/>
                      <w:marBottom w:val="0"/>
                      <w:divBdr>
                        <w:top w:val="none" w:sz="0" w:space="0" w:color="auto"/>
                        <w:left w:val="none" w:sz="0" w:space="0" w:color="auto"/>
                        <w:bottom w:val="none" w:sz="0" w:space="0" w:color="auto"/>
                        <w:right w:val="none" w:sz="0" w:space="0" w:color="auto"/>
                      </w:divBdr>
                    </w:div>
                    <w:div w:id="10648120">
                      <w:marLeft w:val="0"/>
                      <w:marRight w:val="0"/>
                      <w:marTop w:val="0"/>
                      <w:marBottom w:val="0"/>
                      <w:divBdr>
                        <w:top w:val="none" w:sz="0" w:space="0" w:color="auto"/>
                        <w:left w:val="none" w:sz="0" w:space="0" w:color="auto"/>
                        <w:bottom w:val="none" w:sz="0" w:space="0" w:color="auto"/>
                        <w:right w:val="none" w:sz="0" w:space="0" w:color="auto"/>
                      </w:divBdr>
                    </w:div>
                    <w:div w:id="1785465905">
                      <w:marLeft w:val="0"/>
                      <w:marRight w:val="0"/>
                      <w:marTop w:val="0"/>
                      <w:marBottom w:val="0"/>
                      <w:divBdr>
                        <w:top w:val="none" w:sz="0" w:space="0" w:color="auto"/>
                        <w:left w:val="none" w:sz="0" w:space="0" w:color="auto"/>
                        <w:bottom w:val="none" w:sz="0" w:space="0" w:color="auto"/>
                        <w:right w:val="none" w:sz="0" w:space="0" w:color="auto"/>
                      </w:divBdr>
                    </w:div>
                    <w:div w:id="972640557">
                      <w:marLeft w:val="0"/>
                      <w:marRight w:val="0"/>
                      <w:marTop w:val="0"/>
                      <w:marBottom w:val="0"/>
                      <w:divBdr>
                        <w:top w:val="none" w:sz="0" w:space="0" w:color="auto"/>
                        <w:left w:val="none" w:sz="0" w:space="0" w:color="auto"/>
                        <w:bottom w:val="none" w:sz="0" w:space="0" w:color="auto"/>
                        <w:right w:val="none" w:sz="0" w:space="0" w:color="auto"/>
                      </w:divBdr>
                    </w:div>
                    <w:div w:id="1498423391">
                      <w:marLeft w:val="0"/>
                      <w:marRight w:val="0"/>
                      <w:marTop w:val="0"/>
                      <w:marBottom w:val="0"/>
                      <w:divBdr>
                        <w:top w:val="none" w:sz="0" w:space="0" w:color="auto"/>
                        <w:left w:val="none" w:sz="0" w:space="0" w:color="auto"/>
                        <w:bottom w:val="none" w:sz="0" w:space="0" w:color="auto"/>
                        <w:right w:val="none" w:sz="0" w:space="0" w:color="auto"/>
                      </w:divBdr>
                    </w:div>
                    <w:div w:id="1627739615">
                      <w:marLeft w:val="0"/>
                      <w:marRight w:val="0"/>
                      <w:marTop w:val="0"/>
                      <w:marBottom w:val="0"/>
                      <w:divBdr>
                        <w:top w:val="none" w:sz="0" w:space="0" w:color="auto"/>
                        <w:left w:val="none" w:sz="0" w:space="0" w:color="auto"/>
                        <w:bottom w:val="none" w:sz="0" w:space="0" w:color="auto"/>
                        <w:right w:val="none" w:sz="0" w:space="0" w:color="auto"/>
                      </w:divBdr>
                    </w:div>
                    <w:div w:id="10962845">
                      <w:marLeft w:val="0"/>
                      <w:marRight w:val="0"/>
                      <w:marTop w:val="0"/>
                      <w:marBottom w:val="0"/>
                      <w:divBdr>
                        <w:top w:val="none" w:sz="0" w:space="0" w:color="auto"/>
                        <w:left w:val="none" w:sz="0" w:space="0" w:color="auto"/>
                        <w:bottom w:val="none" w:sz="0" w:space="0" w:color="auto"/>
                        <w:right w:val="none" w:sz="0" w:space="0" w:color="auto"/>
                      </w:divBdr>
                    </w:div>
                    <w:div w:id="1693454436">
                      <w:marLeft w:val="0"/>
                      <w:marRight w:val="0"/>
                      <w:marTop w:val="0"/>
                      <w:marBottom w:val="0"/>
                      <w:divBdr>
                        <w:top w:val="none" w:sz="0" w:space="0" w:color="auto"/>
                        <w:left w:val="none" w:sz="0" w:space="0" w:color="auto"/>
                        <w:bottom w:val="none" w:sz="0" w:space="0" w:color="auto"/>
                        <w:right w:val="none" w:sz="0" w:space="0" w:color="auto"/>
                      </w:divBdr>
                    </w:div>
                    <w:div w:id="1613632359">
                      <w:marLeft w:val="0"/>
                      <w:marRight w:val="0"/>
                      <w:marTop w:val="0"/>
                      <w:marBottom w:val="0"/>
                      <w:divBdr>
                        <w:top w:val="none" w:sz="0" w:space="0" w:color="auto"/>
                        <w:left w:val="none" w:sz="0" w:space="0" w:color="auto"/>
                        <w:bottom w:val="none" w:sz="0" w:space="0" w:color="auto"/>
                        <w:right w:val="none" w:sz="0" w:space="0" w:color="auto"/>
                      </w:divBdr>
                    </w:div>
                    <w:div w:id="1935088495">
                      <w:marLeft w:val="0"/>
                      <w:marRight w:val="0"/>
                      <w:marTop w:val="0"/>
                      <w:marBottom w:val="0"/>
                      <w:divBdr>
                        <w:top w:val="none" w:sz="0" w:space="0" w:color="auto"/>
                        <w:left w:val="none" w:sz="0" w:space="0" w:color="auto"/>
                        <w:bottom w:val="none" w:sz="0" w:space="0" w:color="auto"/>
                        <w:right w:val="none" w:sz="0" w:space="0" w:color="auto"/>
                      </w:divBdr>
                    </w:div>
                    <w:div w:id="343750211">
                      <w:marLeft w:val="0"/>
                      <w:marRight w:val="0"/>
                      <w:marTop w:val="0"/>
                      <w:marBottom w:val="0"/>
                      <w:divBdr>
                        <w:top w:val="none" w:sz="0" w:space="0" w:color="auto"/>
                        <w:left w:val="none" w:sz="0" w:space="0" w:color="auto"/>
                        <w:bottom w:val="none" w:sz="0" w:space="0" w:color="auto"/>
                        <w:right w:val="none" w:sz="0" w:space="0" w:color="auto"/>
                      </w:divBdr>
                    </w:div>
                    <w:div w:id="789401728">
                      <w:marLeft w:val="0"/>
                      <w:marRight w:val="0"/>
                      <w:marTop w:val="0"/>
                      <w:marBottom w:val="0"/>
                      <w:divBdr>
                        <w:top w:val="none" w:sz="0" w:space="0" w:color="auto"/>
                        <w:left w:val="none" w:sz="0" w:space="0" w:color="auto"/>
                        <w:bottom w:val="none" w:sz="0" w:space="0" w:color="auto"/>
                        <w:right w:val="none" w:sz="0" w:space="0" w:color="auto"/>
                      </w:divBdr>
                    </w:div>
                    <w:div w:id="1806922220">
                      <w:marLeft w:val="0"/>
                      <w:marRight w:val="0"/>
                      <w:marTop w:val="0"/>
                      <w:marBottom w:val="0"/>
                      <w:divBdr>
                        <w:top w:val="none" w:sz="0" w:space="0" w:color="auto"/>
                        <w:left w:val="none" w:sz="0" w:space="0" w:color="auto"/>
                        <w:bottom w:val="none" w:sz="0" w:space="0" w:color="auto"/>
                        <w:right w:val="none" w:sz="0" w:space="0" w:color="auto"/>
                      </w:divBdr>
                    </w:div>
                    <w:div w:id="406609189">
                      <w:marLeft w:val="0"/>
                      <w:marRight w:val="0"/>
                      <w:marTop w:val="0"/>
                      <w:marBottom w:val="0"/>
                      <w:divBdr>
                        <w:top w:val="none" w:sz="0" w:space="0" w:color="auto"/>
                        <w:left w:val="none" w:sz="0" w:space="0" w:color="auto"/>
                        <w:bottom w:val="none" w:sz="0" w:space="0" w:color="auto"/>
                        <w:right w:val="none" w:sz="0" w:space="0" w:color="auto"/>
                      </w:divBdr>
                    </w:div>
                    <w:div w:id="1988896809">
                      <w:marLeft w:val="0"/>
                      <w:marRight w:val="0"/>
                      <w:marTop w:val="0"/>
                      <w:marBottom w:val="0"/>
                      <w:divBdr>
                        <w:top w:val="none" w:sz="0" w:space="0" w:color="auto"/>
                        <w:left w:val="none" w:sz="0" w:space="0" w:color="auto"/>
                        <w:bottom w:val="none" w:sz="0" w:space="0" w:color="auto"/>
                        <w:right w:val="none" w:sz="0" w:space="0" w:color="auto"/>
                      </w:divBdr>
                    </w:div>
                    <w:div w:id="1361130747">
                      <w:marLeft w:val="0"/>
                      <w:marRight w:val="0"/>
                      <w:marTop w:val="0"/>
                      <w:marBottom w:val="0"/>
                      <w:divBdr>
                        <w:top w:val="none" w:sz="0" w:space="0" w:color="auto"/>
                        <w:left w:val="none" w:sz="0" w:space="0" w:color="auto"/>
                        <w:bottom w:val="none" w:sz="0" w:space="0" w:color="auto"/>
                        <w:right w:val="none" w:sz="0" w:space="0" w:color="auto"/>
                      </w:divBdr>
                    </w:div>
                    <w:div w:id="406805471">
                      <w:marLeft w:val="0"/>
                      <w:marRight w:val="0"/>
                      <w:marTop w:val="0"/>
                      <w:marBottom w:val="0"/>
                      <w:divBdr>
                        <w:top w:val="none" w:sz="0" w:space="0" w:color="auto"/>
                        <w:left w:val="none" w:sz="0" w:space="0" w:color="auto"/>
                        <w:bottom w:val="none" w:sz="0" w:space="0" w:color="auto"/>
                        <w:right w:val="none" w:sz="0" w:space="0" w:color="auto"/>
                      </w:divBdr>
                    </w:div>
                    <w:div w:id="531772513">
                      <w:marLeft w:val="0"/>
                      <w:marRight w:val="0"/>
                      <w:marTop w:val="0"/>
                      <w:marBottom w:val="0"/>
                      <w:divBdr>
                        <w:top w:val="none" w:sz="0" w:space="0" w:color="auto"/>
                        <w:left w:val="none" w:sz="0" w:space="0" w:color="auto"/>
                        <w:bottom w:val="none" w:sz="0" w:space="0" w:color="auto"/>
                        <w:right w:val="none" w:sz="0" w:space="0" w:color="auto"/>
                      </w:divBdr>
                    </w:div>
                    <w:div w:id="29110399">
                      <w:marLeft w:val="0"/>
                      <w:marRight w:val="0"/>
                      <w:marTop w:val="0"/>
                      <w:marBottom w:val="0"/>
                      <w:divBdr>
                        <w:top w:val="none" w:sz="0" w:space="0" w:color="auto"/>
                        <w:left w:val="none" w:sz="0" w:space="0" w:color="auto"/>
                        <w:bottom w:val="none" w:sz="0" w:space="0" w:color="auto"/>
                        <w:right w:val="none" w:sz="0" w:space="0" w:color="auto"/>
                      </w:divBdr>
                    </w:div>
                    <w:div w:id="506215293">
                      <w:marLeft w:val="0"/>
                      <w:marRight w:val="0"/>
                      <w:marTop w:val="0"/>
                      <w:marBottom w:val="0"/>
                      <w:divBdr>
                        <w:top w:val="none" w:sz="0" w:space="0" w:color="auto"/>
                        <w:left w:val="none" w:sz="0" w:space="0" w:color="auto"/>
                        <w:bottom w:val="none" w:sz="0" w:space="0" w:color="auto"/>
                        <w:right w:val="none" w:sz="0" w:space="0" w:color="auto"/>
                      </w:divBdr>
                    </w:div>
                    <w:div w:id="1425154503">
                      <w:marLeft w:val="0"/>
                      <w:marRight w:val="0"/>
                      <w:marTop w:val="0"/>
                      <w:marBottom w:val="0"/>
                      <w:divBdr>
                        <w:top w:val="none" w:sz="0" w:space="0" w:color="auto"/>
                        <w:left w:val="none" w:sz="0" w:space="0" w:color="auto"/>
                        <w:bottom w:val="none" w:sz="0" w:space="0" w:color="auto"/>
                        <w:right w:val="none" w:sz="0" w:space="0" w:color="auto"/>
                      </w:divBdr>
                    </w:div>
                    <w:div w:id="1505124508">
                      <w:marLeft w:val="0"/>
                      <w:marRight w:val="0"/>
                      <w:marTop w:val="0"/>
                      <w:marBottom w:val="0"/>
                      <w:divBdr>
                        <w:top w:val="none" w:sz="0" w:space="0" w:color="auto"/>
                        <w:left w:val="none" w:sz="0" w:space="0" w:color="auto"/>
                        <w:bottom w:val="none" w:sz="0" w:space="0" w:color="auto"/>
                        <w:right w:val="none" w:sz="0" w:space="0" w:color="auto"/>
                      </w:divBdr>
                    </w:div>
                    <w:div w:id="1774593821">
                      <w:marLeft w:val="0"/>
                      <w:marRight w:val="0"/>
                      <w:marTop w:val="0"/>
                      <w:marBottom w:val="0"/>
                      <w:divBdr>
                        <w:top w:val="none" w:sz="0" w:space="0" w:color="auto"/>
                        <w:left w:val="none" w:sz="0" w:space="0" w:color="auto"/>
                        <w:bottom w:val="none" w:sz="0" w:space="0" w:color="auto"/>
                        <w:right w:val="none" w:sz="0" w:space="0" w:color="auto"/>
                      </w:divBdr>
                    </w:div>
                    <w:div w:id="302271090">
                      <w:marLeft w:val="0"/>
                      <w:marRight w:val="0"/>
                      <w:marTop w:val="0"/>
                      <w:marBottom w:val="0"/>
                      <w:divBdr>
                        <w:top w:val="none" w:sz="0" w:space="0" w:color="auto"/>
                        <w:left w:val="none" w:sz="0" w:space="0" w:color="auto"/>
                        <w:bottom w:val="none" w:sz="0" w:space="0" w:color="auto"/>
                        <w:right w:val="none" w:sz="0" w:space="0" w:color="auto"/>
                      </w:divBdr>
                    </w:div>
                    <w:div w:id="440731242">
                      <w:marLeft w:val="0"/>
                      <w:marRight w:val="0"/>
                      <w:marTop w:val="0"/>
                      <w:marBottom w:val="0"/>
                      <w:divBdr>
                        <w:top w:val="none" w:sz="0" w:space="0" w:color="auto"/>
                        <w:left w:val="none" w:sz="0" w:space="0" w:color="auto"/>
                        <w:bottom w:val="none" w:sz="0" w:space="0" w:color="auto"/>
                        <w:right w:val="none" w:sz="0" w:space="0" w:color="auto"/>
                      </w:divBdr>
                    </w:div>
                    <w:div w:id="187762716">
                      <w:marLeft w:val="0"/>
                      <w:marRight w:val="0"/>
                      <w:marTop w:val="0"/>
                      <w:marBottom w:val="0"/>
                      <w:divBdr>
                        <w:top w:val="none" w:sz="0" w:space="0" w:color="auto"/>
                        <w:left w:val="none" w:sz="0" w:space="0" w:color="auto"/>
                        <w:bottom w:val="none" w:sz="0" w:space="0" w:color="auto"/>
                        <w:right w:val="none" w:sz="0" w:space="0" w:color="auto"/>
                      </w:divBdr>
                    </w:div>
                    <w:div w:id="624971234">
                      <w:marLeft w:val="0"/>
                      <w:marRight w:val="0"/>
                      <w:marTop w:val="0"/>
                      <w:marBottom w:val="0"/>
                      <w:divBdr>
                        <w:top w:val="none" w:sz="0" w:space="0" w:color="auto"/>
                        <w:left w:val="none" w:sz="0" w:space="0" w:color="auto"/>
                        <w:bottom w:val="none" w:sz="0" w:space="0" w:color="auto"/>
                        <w:right w:val="none" w:sz="0" w:space="0" w:color="auto"/>
                      </w:divBdr>
                    </w:div>
                    <w:div w:id="36004638">
                      <w:marLeft w:val="0"/>
                      <w:marRight w:val="0"/>
                      <w:marTop w:val="0"/>
                      <w:marBottom w:val="0"/>
                      <w:divBdr>
                        <w:top w:val="none" w:sz="0" w:space="0" w:color="auto"/>
                        <w:left w:val="none" w:sz="0" w:space="0" w:color="auto"/>
                        <w:bottom w:val="none" w:sz="0" w:space="0" w:color="auto"/>
                        <w:right w:val="none" w:sz="0" w:space="0" w:color="auto"/>
                      </w:divBdr>
                    </w:div>
                    <w:div w:id="377628474">
                      <w:marLeft w:val="0"/>
                      <w:marRight w:val="0"/>
                      <w:marTop w:val="0"/>
                      <w:marBottom w:val="0"/>
                      <w:divBdr>
                        <w:top w:val="none" w:sz="0" w:space="0" w:color="auto"/>
                        <w:left w:val="none" w:sz="0" w:space="0" w:color="auto"/>
                        <w:bottom w:val="none" w:sz="0" w:space="0" w:color="auto"/>
                        <w:right w:val="none" w:sz="0" w:space="0" w:color="auto"/>
                      </w:divBdr>
                    </w:div>
                    <w:div w:id="1601987320">
                      <w:marLeft w:val="0"/>
                      <w:marRight w:val="0"/>
                      <w:marTop w:val="0"/>
                      <w:marBottom w:val="0"/>
                      <w:divBdr>
                        <w:top w:val="none" w:sz="0" w:space="0" w:color="auto"/>
                        <w:left w:val="none" w:sz="0" w:space="0" w:color="auto"/>
                        <w:bottom w:val="none" w:sz="0" w:space="0" w:color="auto"/>
                        <w:right w:val="none" w:sz="0" w:space="0" w:color="auto"/>
                      </w:divBdr>
                    </w:div>
                    <w:div w:id="1568413051">
                      <w:marLeft w:val="0"/>
                      <w:marRight w:val="0"/>
                      <w:marTop w:val="0"/>
                      <w:marBottom w:val="0"/>
                      <w:divBdr>
                        <w:top w:val="none" w:sz="0" w:space="0" w:color="auto"/>
                        <w:left w:val="none" w:sz="0" w:space="0" w:color="auto"/>
                        <w:bottom w:val="none" w:sz="0" w:space="0" w:color="auto"/>
                        <w:right w:val="none" w:sz="0" w:space="0" w:color="auto"/>
                      </w:divBdr>
                    </w:div>
                    <w:div w:id="803086277">
                      <w:marLeft w:val="0"/>
                      <w:marRight w:val="0"/>
                      <w:marTop w:val="0"/>
                      <w:marBottom w:val="0"/>
                      <w:divBdr>
                        <w:top w:val="none" w:sz="0" w:space="0" w:color="auto"/>
                        <w:left w:val="none" w:sz="0" w:space="0" w:color="auto"/>
                        <w:bottom w:val="none" w:sz="0" w:space="0" w:color="auto"/>
                        <w:right w:val="none" w:sz="0" w:space="0" w:color="auto"/>
                      </w:divBdr>
                    </w:div>
                    <w:div w:id="1431393064">
                      <w:marLeft w:val="0"/>
                      <w:marRight w:val="0"/>
                      <w:marTop w:val="0"/>
                      <w:marBottom w:val="0"/>
                      <w:divBdr>
                        <w:top w:val="none" w:sz="0" w:space="0" w:color="auto"/>
                        <w:left w:val="none" w:sz="0" w:space="0" w:color="auto"/>
                        <w:bottom w:val="none" w:sz="0" w:space="0" w:color="auto"/>
                        <w:right w:val="none" w:sz="0" w:space="0" w:color="auto"/>
                      </w:divBdr>
                    </w:div>
                    <w:div w:id="1023364329">
                      <w:marLeft w:val="0"/>
                      <w:marRight w:val="0"/>
                      <w:marTop w:val="0"/>
                      <w:marBottom w:val="0"/>
                      <w:divBdr>
                        <w:top w:val="none" w:sz="0" w:space="0" w:color="auto"/>
                        <w:left w:val="none" w:sz="0" w:space="0" w:color="auto"/>
                        <w:bottom w:val="none" w:sz="0" w:space="0" w:color="auto"/>
                        <w:right w:val="none" w:sz="0" w:space="0" w:color="auto"/>
                      </w:divBdr>
                    </w:div>
                    <w:div w:id="856187986">
                      <w:marLeft w:val="0"/>
                      <w:marRight w:val="0"/>
                      <w:marTop w:val="0"/>
                      <w:marBottom w:val="0"/>
                      <w:divBdr>
                        <w:top w:val="none" w:sz="0" w:space="0" w:color="auto"/>
                        <w:left w:val="none" w:sz="0" w:space="0" w:color="auto"/>
                        <w:bottom w:val="none" w:sz="0" w:space="0" w:color="auto"/>
                        <w:right w:val="none" w:sz="0" w:space="0" w:color="auto"/>
                      </w:divBdr>
                    </w:div>
                    <w:div w:id="1085148360">
                      <w:marLeft w:val="0"/>
                      <w:marRight w:val="0"/>
                      <w:marTop w:val="0"/>
                      <w:marBottom w:val="0"/>
                      <w:divBdr>
                        <w:top w:val="none" w:sz="0" w:space="0" w:color="auto"/>
                        <w:left w:val="none" w:sz="0" w:space="0" w:color="auto"/>
                        <w:bottom w:val="none" w:sz="0" w:space="0" w:color="auto"/>
                        <w:right w:val="none" w:sz="0" w:space="0" w:color="auto"/>
                      </w:divBdr>
                    </w:div>
                    <w:div w:id="1338120464">
                      <w:marLeft w:val="0"/>
                      <w:marRight w:val="0"/>
                      <w:marTop w:val="0"/>
                      <w:marBottom w:val="0"/>
                      <w:divBdr>
                        <w:top w:val="none" w:sz="0" w:space="0" w:color="auto"/>
                        <w:left w:val="none" w:sz="0" w:space="0" w:color="auto"/>
                        <w:bottom w:val="none" w:sz="0" w:space="0" w:color="auto"/>
                        <w:right w:val="none" w:sz="0" w:space="0" w:color="auto"/>
                      </w:divBdr>
                    </w:div>
                    <w:div w:id="196309373">
                      <w:marLeft w:val="0"/>
                      <w:marRight w:val="0"/>
                      <w:marTop w:val="0"/>
                      <w:marBottom w:val="0"/>
                      <w:divBdr>
                        <w:top w:val="none" w:sz="0" w:space="0" w:color="auto"/>
                        <w:left w:val="none" w:sz="0" w:space="0" w:color="auto"/>
                        <w:bottom w:val="none" w:sz="0" w:space="0" w:color="auto"/>
                        <w:right w:val="none" w:sz="0" w:space="0" w:color="auto"/>
                      </w:divBdr>
                    </w:div>
                    <w:div w:id="1639218752">
                      <w:marLeft w:val="0"/>
                      <w:marRight w:val="0"/>
                      <w:marTop w:val="0"/>
                      <w:marBottom w:val="0"/>
                      <w:divBdr>
                        <w:top w:val="none" w:sz="0" w:space="0" w:color="auto"/>
                        <w:left w:val="none" w:sz="0" w:space="0" w:color="auto"/>
                        <w:bottom w:val="none" w:sz="0" w:space="0" w:color="auto"/>
                        <w:right w:val="none" w:sz="0" w:space="0" w:color="auto"/>
                      </w:divBdr>
                    </w:div>
                    <w:div w:id="221600162">
                      <w:marLeft w:val="0"/>
                      <w:marRight w:val="0"/>
                      <w:marTop w:val="0"/>
                      <w:marBottom w:val="0"/>
                      <w:divBdr>
                        <w:top w:val="none" w:sz="0" w:space="0" w:color="auto"/>
                        <w:left w:val="none" w:sz="0" w:space="0" w:color="auto"/>
                        <w:bottom w:val="none" w:sz="0" w:space="0" w:color="auto"/>
                        <w:right w:val="none" w:sz="0" w:space="0" w:color="auto"/>
                      </w:divBdr>
                    </w:div>
                    <w:div w:id="1272665456">
                      <w:marLeft w:val="0"/>
                      <w:marRight w:val="0"/>
                      <w:marTop w:val="0"/>
                      <w:marBottom w:val="0"/>
                      <w:divBdr>
                        <w:top w:val="none" w:sz="0" w:space="0" w:color="auto"/>
                        <w:left w:val="none" w:sz="0" w:space="0" w:color="auto"/>
                        <w:bottom w:val="none" w:sz="0" w:space="0" w:color="auto"/>
                        <w:right w:val="none" w:sz="0" w:space="0" w:color="auto"/>
                      </w:divBdr>
                    </w:div>
                    <w:div w:id="1550335247">
                      <w:marLeft w:val="0"/>
                      <w:marRight w:val="0"/>
                      <w:marTop w:val="0"/>
                      <w:marBottom w:val="0"/>
                      <w:divBdr>
                        <w:top w:val="none" w:sz="0" w:space="0" w:color="auto"/>
                        <w:left w:val="none" w:sz="0" w:space="0" w:color="auto"/>
                        <w:bottom w:val="none" w:sz="0" w:space="0" w:color="auto"/>
                        <w:right w:val="none" w:sz="0" w:space="0" w:color="auto"/>
                      </w:divBdr>
                    </w:div>
                    <w:div w:id="208228349">
                      <w:marLeft w:val="0"/>
                      <w:marRight w:val="0"/>
                      <w:marTop w:val="0"/>
                      <w:marBottom w:val="0"/>
                      <w:divBdr>
                        <w:top w:val="none" w:sz="0" w:space="0" w:color="auto"/>
                        <w:left w:val="none" w:sz="0" w:space="0" w:color="auto"/>
                        <w:bottom w:val="none" w:sz="0" w:space="0" w:color="auto"/>
                        <w:right w:val="none" w:sz="0" w:space="0" w:color="auto"/>
                      </w:divBdr>
                    </w:div>
                    <w:div w:id="904802905">
                      <w:marLeft w:val="0"/>
                      <w:marRight w:val="0"/>
                      <w:marTop w:val="0"/>
                      <w:marBottom w:val="0"/>
                      <w:divBdr>
                        <w:top w:val="none" w:sz="0" w:space="0" w:color="auto"/>
                        <w:left w:val="none" w:sz="0" w:space="0" w:color="auto"/>
                        <w:bottom w:val="none" w:sz="0" w:space="0" w:color="auto"/>
                        <w:right w:val="none" w:sz="0" w:space="0" w:color="auto"/>
                      </w:divBdr>
                    </w:div>
                    <w:div w:id="159008517">
                      <w:marLeft w:val="0"/>
                      <w:marRight w:val="0"/>
                      <w:marTop w:val="0"/>
                      <w:marBottom w:val="0"/>
                      <w:divBdr>
                        <w:top w:val="none" w:sz="0" w:space="0" w:color="auto"/>
                        <w:left w:val="none" w:sz="0" w:space="0" w:color="auto"/>
                        <w:bottom w:val="none" w:sz="0" w:space="0" w:color="auto"/>
                        <w:right w:val="none" w:sz="0" w:space="0" w:color="auto"/>
                      </w:divBdr>
                    </w:div>
                    <w:div w:id="842166089">
                      <w:marLeft w:val="0"/>
                      <w:marRight w:val="0"/>
                      <w:marTop w:val="0"/>
                      <w:marBottom w:val="0"/>
                      <w:divBdr>
                        <w:top w:val="none" w:sz="0" w:space="0" w:color="auto"/>
                        <w:left w:val="none" w:sz="0" w:space="0" w:color="auto"/>
                        <w:bottom w:val="none" w:sz="0" w:space="0" w:color="auto"/>
                        <w:right w:val="none" w:sz="0" w:space="0" w:color="auto"/>
                      </w:divBdr>
                    </w:div>
                    <w:div w:id="1756396467">
                      <w:marLeft w:val="0"/>
                      <w:marRight w:val="0"/>
                      <w:marTop w:val="0"/>
                      <w:marBottom w:val="0"/>
                      <w:divBdr>
                        <w:top w:val="none" w:sz="0" w:space="0" w:color="auto"/>
                        <w:left w:val="none" w:sz="0" w:space="0" w:color="auto"/>
                        <w:bottom w:val="none" w:sz="0" w:space="0" w:color="auto"/>
                        <w:right w:val="none" w:sz="0" w:space="0" w:color="auto"/>
                      </w:divBdr>
                    </w:div>
                    <w:div w:id="718936874">
                      <w:marLeft w:val="0"/>
                      <w:marRight w:val="0"/>
                      <w:marTop w:val="0"/>
                      <w:marBottom w:val="0"/>
                      <w:divBdr>
                        <w:top w:val="none" w:sz="0" w:space="0" w:color="auto"/>
                        <w:left w:val="none" w:sz="0" w:space="0" w:color="auto"/>
                        <w:bottom w:val="none" w:sz="0" w:space="0" w:color="auto"/>
                        <w:right w:val="none" w:sz="0" w:space="0" w:color="auto"/>
                      </w:divBdr>
                    </w:div>
                    <w:div w:id="912273862">
                      <w:marLeft w:val="0"/>
                      <w:marRight w:val="0"/>
                      <w:marTop w:val="0"/>
                      <w:marBottom w:val="0"/>
                      <w:divBdr>
                        <w:top w:val="none" w:sz="0" w:space="0" w:color="auto"/>
                        <w:left w:val="none" w:sz="0" w:space="0" w:color="auto"/>
                        <w:bottom w:val="none" w:sz="0" w:space="0" w:color="auto"/>
                        <w:right w:val="none" w:sz="0" w:space="0" w:color="auto"/>
                      </w:divBdr>
                    </w:div>
                    <w:div w:id="372657723">
                      <w:marLeft w:val="0"/>
                      <w:marRight w:val="0"/>
                      <w:marTop w:val="0"/>
                      <w:marBottom w:val="0"/>
                      <w:divBdr>
                        <w:top w:val="none" w:sz="0" w:space="0" w:color="auto"/>
                        <w:left w:val="none" w:sz="0" w:space="0" w:color="auto"/>
                        <w:bottom w:val="none" w:sz="0" w:space="0" w:color="auto"/>
                        <w:right w:val="none" w:sz="0" w:space="0" w:color="auto"/>
                      </w:divBdr>
                    </w:div>
                    <w:div w:id="1289707207">
                      <w:marLeft w:val="0"/>
                      <w:marRight w:val="0"/>
                      <w:marTop w:val="0"/>
                      <w:marBottom w:val="0"/>
                      <w:divBdr>
                        <w:top w:val="none" w:sz="0" w:space="0" w:color="auto"/>
                        <w:left w:val="none" w:sz="0" w:space="0" w:color="auto"/>
                        <w:bottom w:val="none" w:sz="0" w:space="0" w:color="auto"/>
                        <w:right w:val="none" w:sz="0" w:space="0" w:color="auto"/>
                      </w:divBdr>
                    </w:div>
                    <w:div w:id="783690195">
                      <w:marLeft w:val="0"/>
                      <w:marRight w:val="0"/>
                      <w:marTop w:val="0"/>
                      <w:marBottom w:val="0"/>
                      <w:divBdr>
                        <w:top w:val="none" w:sz="0" w:space="0" w:color="auto"/>
                        <w:left w:val="none" w:sz="0" w:space="0" w:color="auto"/>
                        <w:bottom w:val="none" w:sz="0" w:space="0" w:color="auto"/>
                        <w:right w:val="none" w:sz="0" w:space="0" w:color="auto"/>
                      </w:divBdr>
                    </w:div>
                    <w:div w:id="724449672">
                      <w:marLeft w:val="0"/>
                      <w:marRight w:val="0"/>
                      <w:marTop w:val="0"/>
                      <w:marBottom w:val="0"/>
                      <w:divBdr>
                        <w:top w:val="none" w:sz="0" w:space="0" w:color="auto"/>
                        <w:left w:val="none" w:sz="0" w:space="0" w:color="auto"/>
                        <w:bottom w:val="none" w:sz="0" w:space="0" w:color="auto"/>
                        <w:right w:val="none" w:sz="0" w:space="0" w:color="auto"/>
                      </w:divBdr>
                    </w:div>
                    <w:div w:id="961302777">
                      <w:marLeft w:val="0"/>
                      <w:marRight w:val="0"/>
                      <w:marTop w:val="0"/>
                      <w:marBottom w:val="0"/>
                      <w:divBdr>
                        <w:top w:val="none" w:sz="0" w:space="0" w:color="auto"/>
                        <w:left w:val="none" w:sz="0" w:space="0" w:color="auto"/>
                        <w:bottom w:val="none" w:sz="0" w:space="0" w:color="auto"/>
                        <w:right w:val="none" w:sz="0" w:space="0" w:color="auto"/>
                      </w:divBdr>
                    </w:div>
                    <w:div w:id="308478785">
                      <w:marLeft w:val="0"/>
                      <w:marRight w:val="0"/>
                      <w:marTop w:val="0"/>
                      <w:marBottom w:val="0"/>
                      <w:divBdr>
                        <w:top w:val="none" w:sz="0" w:space="0" w:color="auto"/>
                        <w:left w:val="none" w:sz="0" w:space="0" w:color="auto"/>
                        <w:bottom w:val="none" w:sz="0" w:space="0" w:color="auto"/>
                        <w:right w:val="none" w:sz="0" w:space="0" w:color="auto"/>
                      </w:divBdr>
                    </w:div>
                    <w:div w:id="1366712581">
                      <w:marLeft w:val="0"/>
                      <w:marRight w:val="0"/>
                      <w:marTop w:val="0"/>
                      <w:marBottom w:val="0"/>
                      <w:divBdr>
                        <w:top w:val="none" w:sz="0" w:space="0" w:color="auto"/>
                        <w:left w:val="none" w:sz="0" w:space="0" w:color="auto"/>
                        <w:bottom w:val="none" w:sz="0" w:space="0" w:color="auto"/>
                        <w:right w:val="none" w:sz="0" w:space="0" w:color="auto"/>
                      </w:divBdr>
                    </w:div>
                    <w:div w:id="393627932">
                      <w:marLeft w:val="0"/>
                      <w:marRight w:val="0"/>
                      <w:marTop w:val="0"/>
                      <w:marBottom w:val="0"/>
                      <w:divBdr>
                        <w:top w:val="none" w:sz="0" w:space="0" w:color="auto"/>
                        <w:left w:val="none" w:sz="0" w:space="0" w:color="auto"/>
                        <w:bottom w:val="none" w:sz="0" w:space="0" w:color="auto"/>
                        <w:right w:val="none" w:sz="0" w:space="0" w:color="auto"/>
                      </w:divBdr>
                    </w:div>
                    <w:div w:id="1210914856">
                      <w:marLeft w:val="0"/>
                      <w:marRight w:val="0"/>
                      <w:marTop w:val="0"/>
                      <w:marBottom w:val="0"/>
                      <w:divBdr>
                        <w:top w:val="none" w:sz="0" w:space="0" w:color="auto"/>
                        <w:left w:val="none" w:sz="0" w:space="0" w:color="auto"/>
                        <w:bottom w:val="none" w:sz="0" w:space="0" w:color="auto"/>
                        <w:right w:val="none" w:sz="0" w:space="0" w:color="auto"/>
                      </w:divBdr>
                    </w:div>
                    <w:div w:id="1271470509">
                      <w:marLeft w:val="0"/>
                      <w:marRight w:val="0"/>
                      <w:marTop w:val="0"/>
                      <w:marBottom w:val="0"/>
                      <w:divBdr>
                        <w:top w:val="none" w:sz="0" w:space="0" w:color="auto"/>
                        <w:left w:val="none" w:sz="0" w:space="0" w:color="auto"/>
                        <w:bottom w:val="none" w:sz="0" w:space="0" w:color="auto"/>
                        <w:right w:val="none" w:sz="0" w:space="0" w:color="auto"/>
                      </w:divBdr>
                    </w:div>
                    <w:div w:id="17004783">
                      <w:marLeft w:val="0"/>
                      <w:marRight w:val="0"/>
                      <w:marTop w:val="0"/>
                      <w:marBottom w:val="0"/>
                      <w:divBdr>
                        <w:top w:val="none" w:sz="0" w:space="0" w:color="auto"/>
                        <w:left w:val="none" w:sz="0" w:space="0" w:color="auto"/>
                        <w:bottom w:val="none" w:sz="0" w:space="0" w:color="auto"/>
                        <w:right w:val="none" w:sz="0" w:space="0" w:color="auto"/>
                      </w:divBdr>
                    </w:div>
                    <w:div w:id="304970395">
                      <w:marLeft w:val="0"/>
                      <w:marRight w:val="0"/>
                      <w:marTop w:val="0"/>
                      <w:marBottom w:val="0"/>
                      <w:divBdr>
                        <w:top w:val="none" w:sz="0" w:space="0" w:color="auto"/>
                        <w:left w:val="none" w:sz="0" w:space="0" w:color="auto"/>
                        <w:bottom w:val="none" w:sz="0" w:space="0" w:color="auto"/>
                        <w:right w:val="none" w:sz="0" w:space="0" w:color="auto"/>
                      </w:divBdr>
                    </w:div>
                    <w:div w:id="657271322">
                      <w:marLeft w:val="0"/>
                      <w:marRight w:val="0"/>
                      <w:marTop w:val="0"/>
                      <w:marBottom w:val="0"/>
                      <w:divBdr>
                        <w:top w:val="none" w:sz="0" w:space="0" w:color="auto"/>
                        <w:left w:val="none" w:sz="0" w:space="0" w:color="auto"/>
                        <w:bottom w:val="none" w:sz="0" w:space="0" w:color="auto"/>
                        <w:right w:val="none" w:sz="0" w:space="0" w:color="auto"/>
                      </w:divBdr>
                    </w:div>
                    <w:div w:id="1221092085">
                      <w:marLeft w:val="0"/>
                      <w:marRight w:val="0"/>
                      <w:marTop w:val="0"/>
                      <w:marBottom w:val="0"/>
                      <w:divBdr>
                        <w:top w:val="none" w:sz="0" w:space="0" w:color="auto"/>
                        <w:left w:val="none" w:sz="0" w:space="0" w:color="auto"/>
                        <w:bottom w:val="none" w:sz="0" w:space="0" w:color="auto"/>
                        <w:right w:val="none" w:sz="0" w:space="0" w:color="auto"/>
                      </w:divBdr>
                    </w:div>
                    <w:div w:id="2035180910">
                      <w:marLeft w:val="0"/>
                      <w:marRight w:val="0"/>
                      <w:marTop w:val="0"/>
                      <w:marBottom w:val="0"/>
                      <w:divBdr>
                        <w:top w:val="none" w:sz="0" w:space="0" w:color="auto"/>
                        <w:left w:val="none" w:sz="0" w:space="0" w:color="auto"/>
                        <w:bottom w:val="none" w:sz="0" w:space="0" w:color="auto"/>
                        <w:right w:val="none" w:sz="0" w:space="0" w:color="auto"/>
                      </w:divBdr>
                    </w:div>
                    <w:div w:id="1687633527">
                      <w:marLeft w:val="0"/>
                      <w:marRight w:val="0"/>
                      <w:marTop w:val="0"/>
                      <w:marBottom w:val="0"/>
                      <w:divBdr>
                        <w:top w:val="none" w:sz="0" w:space="0" w:color="auto"/>
                        <w:left w:val="none" w:sz="0" w:space="0" w:color="auto"/>
                        <w:bottom w:val="none" w:sz="0" w:space="0" w:color="auto"/>
                        <w:right w:val="none" w:sz="0" w:space="0" w:color="auto"/>
                      </w:divBdr>
                    </w:div>
                    <w:div w:id="2072120524">
                      <w:marLeft w:val="0"/>
                      <w:marRight w:val="0"/>
                      <w:marTop w:val="0"/>
                      <w:marBottom w:val="0"/>
                      <w:divBdr>
                        <w:top w:val="none" w:sz="0" w:space="0" w:color="auto"/>
                        <w:left w:val="none" w:sz="0" w:space="0" w:color="auto"/>
                        <w:bottom w:val="none" w:sz="0" w:space="0" w:color="auto"/>
                        <w:right w:val="none" w:sz="0" w:space="0" w:color="auto"/>
                      </w:divBdr>
                    </w:div>
                    <w:div w:id="1469623">
                      <w:marLeft w:val="0"/>
                      <w:marRight w:val="0"/>
                      <w:marTop w:val="0"/>
                      <w:marBottom w:val="0"/>
                      <w:divBdr>
                        <w:top w:val="none" w:sz="0" w:space="0" w:color="auto"/>
                        <w:left w:val="none" w:sz="0" w:space="0" w:color="auto"/>
                        <w:bottom w:val="none" w:sz="0" w:space="0" w:color="auto"/>
                        <w:right w:val="none" w:sz="0" w:space="0" w:color="auto"/>
                      </w:divBdr>
                    </w:div>
                    <w:div w:id="1354841456">
                      <w:marLeft w:val="0"/>
                      <w:marRight w:val="0"/>
                      <w:marTop w:val="0"/>
                      <w:marBottom w:val="0"/>
                      <w:divBdr>
                        <w:top w:val="none" w:sz="0" w:space="0" w:color="auto"/>
                        <w:left w:val="none" w:sz="0" w:space="0" w:color="auto"/>
                        <w:bottom w:val="none" w:sz="0" w:space="0" w:color="auto"/>
                        <w:right w:val="none" w:sz="0" w:space="0" w:color="auto"/>
                      </w:divBdr>
                    </w:div>
                    <w:div w:id="20865621">
                      <w:marLeft w:val="0"/>
                      <w:marRight w:val="0"/>
                      <w:marTop w:val="0"/>
                      <w:marBottom w:val="0"/>
                      <w:divBdr>
                        <w:top w:val="none" w:sz="0" w:space="0" w:color="auto"/>
                        <w:left w:val="none" w:sz="0" w:space="0" w:color="auto"/>
                        <w:bottom w:val="none" w:sz="0" w:space="0" w:color="auto"/>
                        <w:right w:val="none" w:sz="0" w:space="0" w:color="auto"/>
                      </w:divBdr>
                    </w:div>
                    <w:div w:id="29916291">
                      <w:marLeft w:val="0"/>
                      <w:marRight w:val="0"/>
                      <w:marTop w:val="0"/>
                      <w:marBottom w:val="0"/>
                      <w:divBdr>
                        <w:top w:val="none" w:sz="0" w:space="0" w:color="auto"/>
                        <w:left w:val="none" w:sz="0" w:space="0" w:color="auto"/>
                        <w:bottom w:val="none" w:sz="0" w:space="0" w:color="auto"/>
                        <w:right w:val="none" w:sz="0" w:space="0" w:color="auto"/>
                      </w:divBdr>
                    </w:div>
                    <w:div w:id="1484158075">
                      <w:marLeft w:val="0"/>
                      <w:marRight w:val="0"/>
                      <w:marTop w:val="0"/>
                      <w:marBottom w:val="0"/>
                      <w:divBdr>
                        <w:top w:val="none" w:sz="0" w:space="0" w:color="auto"/>
                        <w:left w:val="none" w:sz="0" w:space="0" w:color="auto"/>
                        <w:bottom w:val="none" w:sz="0" w:space="0" w:color="auto"/>
                        <w:right w:val="none" w:sz="0" w:space="0" w:color="auto"/>
                      </w:divBdr>
                    </w:div>
                    <w:div w:id="1183515264">
                      <w:marLeft w:val="0"/>
                      <w:marRight w:val="0"/>
                      <w:marTop w:val="0"/>
                      <w:marBottom w:val="0"/>
                      <w:divBdr>
                        <w:top w:val="none" w:sz="0" w:space="0" w:color="auto"/>
                        <w:left w:val="none" w:sz="0" w:space="0" w:color="auto"/>
                        <w:bottom w:val="none" w:sz="0" w:space="0" w:color="auto"/>
                        <w:right w:val="none" w:sz="0" w:space="0" w:color="auto"/>
                      </w:divBdr>
                    </w:div>
                    <w:div w:id="1903977430">
                      <w:marLeft w:val="0"/>
                      <w:marRight w:val="0"/>
                      <w:marTop w:val="0"/>
                      <w:marBottom w:val="0"/>
                      <w:divBdr>
                        <w:top w:val="none" w:sz="0" w:space="0" w:color="auto"/>
                        <w:left w:val="none" w:sz="0" w:space="0" w:color="auto"/>
                        <w:bottom w:val="none" w:sz="0" w:space="0" w:color="auto"/>
                        <w:right w:val="none" w:sz="0" w:space="0" w:color="auto"/>
                      </w:divBdr>
                    </w:div>
                    <w:div w:id="1065954439">
                      <w:marLeft w:val="0"/>
                      <w:marRight w:val="0"/>
                      <w:marTop w:val="0"/>
                      <w:marBottom w:val="0"/>
                      <w:divBdr>
                        <w:top w:val="none" w:sz="0" w:space="0" w:color="auto"/>
                        <w:left w:val="none" w:sz="0" w:space="0" w:color="auto"/>
                        <w:bottom w:val="none" w:sz="0" w:space="0" w:color="auto"/>
                        <w:right w:val="none" w:sz="0" w:space="0" w:color="auto"/>
                      </w:divBdr>
                    </w:div>
                    <w:div w:id="960724864">
                      <w:marLeft w:val="0"/>
                      <w:marRight w:val="0"/>
                      <w:marTop w:val="0"/>
                      <w:marBottom w:val="0"/>
                      <w:divBdr>
                        <w:top w:val="none" w:sz="0" w:space="0" w:color="auto"/>
                        <w:left w:val="none" w:sz="0" w:space="0" w:color="auto"/>
                        <w:bottom w:val="none" w:sz="0" w:space="0" w:color="auto"/>
                        <w:right w:val="none" w:sz="0" w:space="0" w:color="auto"/>
                      </w:divBdr>
                    </w:div>
                    <w:div w:id="2043440239">
                      <w:marLeft w:val="0"/>
                      <w:marRight w:val="0"/>
                      <w:marTop w:val="0"/>
                      <w:marBottom w:val="0"/>
                      <w:divBdr>
                        <w:top w:val="none" w:sz="0" w:space="0" w:color="auto"/>
                        <w:left w:val="none" w:sz="0" w:space="0" w:color="auto"/>
                        <w:bottom w:val="none" w:sz="0" w:space="0" w:color="auto"/>
                        <w:right w:val="none" w:sz="0" w:space="0" w:color="auto"/>
                      </w:divBdr>
                    </w:div>
                    <w:div w:id="160045597">
                      <w:marLeft w:val="0"/>
                      <w:marRight w:val="0"/>
                      <w:marTop w:val="0"/>
                      <w:marBottom w:val="0"/>
                      <w:divBdr>
                        <w:top w:val="none" w:sz="0" w:space="0" w:color="auto"/>
                        <w:left w:val="none" w:sz="0" w:space="0" w:color="auto"/>
                        <w:bottom w:val="none" w:sz="0" w:space="0" w:color="auto"/>
                        <w:right w:val="none" w:sz="0" w:space="0" w:color="auto"/>
                      </w:divBdr>
                    </w:div>
                    <w:div w:id="1644964590">
                      <w:marLeft w:val="0"/>
                      <w:marRight w:val="0"/>
                      <w:marTop w:val="0"/>
                      <w:marBottom w:val="0"/>
                      <w:divBdr>
                        <w:top w:val="none" w:sz="0" w:space="0" w:color="auto"/>
                        <w:left w:val="none" w:sz="0" w:space="0" w:color="auto"/>
                        <w:bottom w:val="none" w:sz="0" w:space="0" w:color="auto"/>
                        <w:right w:val="none" w:sz="0" w:space="0" w:color="auto"/>
                      </w:divBdr>
                    </w:div>
                    <w:div w:id="2029915305">
                      <w:marLeft w:val="0"/>
                      <w:marRight w:val="0"/>
                      <w:marTop w:val="0"/>
                      <w:marBottom w:val="0"/>
                      <w:divBdr>
                        <w:top w:val="none" w:sz="0" w:space="0" w:color="auto"/>
                        <w:left w:val="none" w:sz="0" w:space="0" w:color="auto"/>
                        <w:bottom w:val="none" w:sz="0" w:space="0" w:color="auto"/>
                        <w:right w:val="none" w:sz="0" w:space="0" w:color="auto"/>
                      </w:divBdr>
                    </w:div>
                    <w:div w:id="1064259887">
                      <w:marLeft w:val="0"/>
                      <w:marRight w:val="0"/>
                      <w:marTop w:val="0"/>
                      <w:marBottom w:val="0"/>
                      <w:divBdr>
                        <w:top w:val="none" w:sz="0" w:space="0" w:color="auto"/>
                        <w:left w:val="none" w:sz="0" w:space="0" w:color="auto"/>
                        <w:bottom w:val="none" w:sz="0" w:space="0" w:color="auto"/>
                        <w:right w:val="none" w:sz="0" w:space="0" w:color="auto"/>
                      </w:divBdr>
                    </w:div>
                    <w:div w:id="641154253">
                      <w:marLeft w:val="0"/>
                      <w:marRight w:val="0"/>
                      <w:marTop w:val="0"/>
                      <w:marBottom w:val="0"/>
                      <w:divBdr>
                        <w:top w:val="none" w:sz="0" w:space="0" w:color="auto"/>
                        <w:left w:val="none" w:sz="0" w:space="0" w:color="auto"/>
                        <w:bottom w:val="none" w:sz="0" w:space="0" w:color="auto"/>
                        <w:right w:val="none" w:sz="0" w:space="0" w:color="auto"/>
                      </w:divBdr>
                    </w:div>
                    <w:div w:id="493031807">
                      <w:marLeft w:val="0"/>
                      <w:marRight w:val="0"/>
                      <w:marTop w:val="0"/>
                      <w:marBottom w:val="0"/>
                      <w:divBdr>
                        <w:top w:val="none" w:sz="0" w:space="0" w:color="auto"/>
                        <w:left w:val="none" w:sz="0" w:space="0" w:color="auto"/>
                        <w:bottom w:val="none" w:sz="0" w:space="0" w:color="auto"/>
                        <w:right w:val="none" w:sz="0" w:space="0" w:color="auto"/>
                      </w:divBdr>
                    </w:div>
                    <w:div w:id="1136754268">
                      <w:marLeft w:val="0"/>
                      <w:marRight w:val="0"/>
                      <w:marTop w:val="0"/>
                      <w:marBottom w:val="0"/>
                      <w:divBdr>
                        <w:top w:val="none" w:sz="0" w:space="0" w:color="auto"/>
                        <w:left w:val="none" w:sz="0" w:space="0" w:color="auto"/>
                        <w:bottom w:val="none" w:sz="0" w:space="0" w:color="auto"/>
                        <w:right w:val="none" w:sz="0" w:space="0" w:color="auto"/>
                      </w:divBdr>
                    </w:div>
                    <w:div w:id="1199972900">
                      <w:marLeft w:val="0"/>
                      <w:marRight w:val="0"/>
                      <w:marTop w:val="0"/>
                      <w:marBottom w:val="0"/>
                      <w:divBdr>
                        <w:top w:val="none" w:sz="0" w:space="0" w:color="auto"/>
                        <w:left w:val="none" w:sz="0" w:space="0" w:color="auto"/>
                        <w:bottom w:val="none" w:sz="0" w:space="0" w:color="auto"/>
                        <w:right w:val="none" w:sz="0" w:space="0" w:color="auto"/>
                      </w:divBdr>
                    </w:div>
                    <w:div w:id="1584753206">
                      <w:marLeft w:val="0"/>
                      <w:marRight w:val="0"/>
                      <w:marTop w:val="0"/>
                      <w:marBottom w:val="0"/>
                      <w:divBdr>
                        <w:top w:val="none" w:sz="0" w:space="0" w:color="auto"/>
                        <w:left w:val="none" w:sz="0" w:space="0" w:color="auto"/>
                        <w:bottom w:val="none" w:sz="0" w:space="0" w:color="auto"/>
                        <w:right w:val="none" w:sz="0" w:space="0" w:color="auto"/>
                      </w:divBdr>
                    </w:div>
                    <w:div w:id="1118992341">
                      <w:marLeft w:val="0"/>
                      <w:marRight w:val="0"/>
                      <w:marTop w:val="0"/>
                      <w:marBottom w:val="0"/>
                      <w:divBdr>
                        <w:top w:val="none" w:sz="0" w:space="0" w:color="auto"/>
                        <w:left w:val="none" w:sz="0" w:space="0" w:color="auto"/>
                        <w:bottom w:val="none" w:sz="0" w:space="0" w:color="auto"/>
                        <w:right w:val="none" w:sz="0" w:space="0" w:color="auto"/>
                      </w:divBdr>
                    </w:div>
                    <w:div w:id="1421950258">
                      <w:marLeft w:val="0"/>
                      <w:marRight w:val="0"/>
                      <w:marTop w:val="0"/>
                      <w:marBottom w:val="0"/>
                      <w:divBdr>
                        <w:top w:val="none" w:sz="0" w:space="0" w:color="auto"/>
                        <w:left w:val="none" w:sz="0" w:space="0" w:color="auto"/>
                        <w:bottom w:val="none" w:sz="0" w:space="0" w:color="auto"/>
                        <w:right w:val="none" w:sz="0" w:space="0" w:color="auto"/>
                      </w:divBdr>
                    </w:div>
                    <w:div w:id="1103574002">
                      <w:marLeft w:val="0"/>
                      <w:marRight w:val="0"/>
                      <w:marTop w:val="0"/>
                      <w:marBottom w:val="0"/>
                      <w:divBdr>
                        <w:top w:val="none" w:sz="0" w:space="0" w:color="auto"/>
                        <w:left w:val="none" w:sz="0" w:space="0" w:color="auto"/>
                        <w:bottom w:val="none" w:sz="0" w:space="0" w:color="auto"/>
                        <w:right w:val="none" w:sz="0" w:space="0" w:color="auto"/>
                      </w:divBdr>
                    </w:div>
                    <w:div w:id="1503200933">
                      <w:marLeft w:val="0"/>
                      <w:marRight w:val="0"/>
                      <w:marTop w:val="0"/>
                      <w:marBottom w:val="0"/>
                      <w:divBdr>
                        <w:top w:val="none" w:sz="0" w:space="0" w:color="auto"/>
                        <w:left w:val="none" w:sz="0" w:space="0" w:color="auto"/>
                        <w:bottom w:val="none" w:sz="0" w:space="0" w:color="auto"/>
                        <w:right w:val="none" w:sz="0" w:space="0" w:color="auto"/>
                      </w:divBdr>
                    </w:div>
                    <w:div w:id="1968466997">
                      <w:marLeft w:val="0"/>
                      <w:marRight w:val="0"/>
                      <w:marTop w:val="0"/>
                      <w:marBottom w:val="0"/>
                      <w:divBdr>
                        <w:top w:val="none" w:sz="0" w:space="0" w:color="auto"/>
                        <w:left w:val="none" w:sz="0" w:space="0" w:color="auto"/>
                        <w:bottom w:val="none" w:sz="0" w:space="0" w:color="auto"/>
                        <w:right w:val="none" w:sz="0" w:space="0" w:color="auto"/>
                      </w:divBdr>
                    </w:div>
                    <w:div w:id="1648196632">
                      <w:marLeft w:val="0"/>
                      <w:marRight w:val="0"/>
                      <w:marTop w:val="0"/>
                      <w:marBottom w:val="0"/>
                      <w:divBdr>
                        <w:top w:val="none" w:sz="0" w:space="0" w:color="auto"/>
                        <w:left w:val="none" w:sz="0" w:space="0" w:color="auto"/>
                        <w:bottom w:val="none" w:sz="0" w:space="0" w:color="auto"/>
                        <w:right w:val="none" w:sz="0" w:space="0" w:color="auto"/>
                      </w:divBdr>
                    </w:div>
                    <w:div w:id="1655986859">
                      <w:marLeft w:val="0"/>
                      <w:marRight w:val="0"/>
                      <w:marTop w:val="0"/>
                      <w:marBottom w:val="0"/>
                      <w:divBdr>
                        <w:top w:val="none" w:sz="0" w:space="0" w:color="auto"/>
                        <w:left w:val="none" w:sz="0" w:space="0" w:color="auto"/>
                        <w:bottom w:val="none" w:sz="0" w:space="0" w:color="auto"/>
                        <w:right w:val="none" w:sz="0" w:space="0" w:color="auto"/>
                      </w:divBdr>
                    </w:div>
                    <w:div w:id="1781334748">
                      <w:marLeft w:val="0"/>
                      <w:marRight w:val="0"/>
                      <w:marTop w:val="0"/>
                      <w:marBottom w:val="0"/>
                      <w:divBdr>
                        <w:top w:val="none" w:sz="0" w:space="0" w:color="auto"/>
                        <w:left w:val="none" w:sz="0" w:space="0" w:color="auto"/>
                        <w:bottom w:val="none" w:sz="0" w:space="0" w:color="auto"/>
                        <w:right w:val="none" w:sz="0" w:space="0" w:color="auto"/>
                      </w:divBdr>
                    </w:div>
                    <w:div w:id="841505086">
                      <w:marLeft w:val="0"/>
                      <w:marRight w:val="0"/>
                      <w:marTop w:val="0"/>
                      <w:marBottom w:val="0"/>
                      <w:divBdr>
                        <w:top w:val="none" w:sz="0" w:space="0" w:color="auto"/>
                        <w:left w:val="none" w:sz="0" w:space="0" w:color="auto"/>
                        <w:bottom w:val="none" w:sz="0" w:space="0" w:color="auto"/>
                        <w:right w:val="none" w:sz="0" w:space="0" w:color="auto"/>
                      </w:divBdr>
                    </w:div>
                    <w:div w:id="964190971">
                      <w:marLeft w:val="0"/>
                      <w:marRight w:val="0"/>
                      <w:marTop w:val="0"/>
                      <w:marBottom w:val="0"/>
                      <w:divBdr>
                        <w:top w:val="none" w:sz="0" w:space="0" w:color="auto"/>
                        <w:left w:val="none" w:sz="0" w:space="0" w:color="auto"/>
                        <w:bottom w:val="none" w:sz="0" w:space="0" w:color="auto"/>
                        <w:right w:val="none" w:sz="0" w:space="0" w:color="auto"/>
                      </w:divBdr>
                    </w:div>
                    <w:div w:id="1874882505">
                      <w:marLeft w:val="0"/>
                      <w:marRight w:val="0"/>
                      <w:marTop w:val="0"/>
                      <w:marBottom w:val="0"/>
                      <w:divBdr>
                        <w:top w:val="none" w:sz="0" w:space="0" w:color="auto"/>
                        <w:left w:val="none" w:sz="0" w:space="0" w:color="auto"/>
                        <w:bottom w:val="none" w:sz="0" w:space="0" w:color="auto"/>
                        <w:right w:val="none" w:sz="0" w:space="0" w:color="auto"/>
                      </w:divBdr>
                    </w:div>
                    <w:div w:id="729887924">
                      <w:marLeft w:val="0"/>
                      <w:marRight w:val="0"/>
                      <w:marTop w:val="0"/>
                      <w:marBottom w:val="0"/>
                      <w:divBdr>
                        <w:top w:val="none" w:sz="0" w:space="0" w:color="auto"/>
                        <w:left w:val="none" w:sz="0" w:space="0" w:color="auto"/>
                        <w:bottom w:val="none" w:sz="0" w:space="0" w:color="auto"/>
                        <w:right w:val="none" w:sz="0" w:space="0" w:color="auto"/>
                      </w:divBdr>
                    </w:div>
                    <w:div w:id="1816948637">
                      <w:marLeft w:val="0"/>
                      <w:marRight w:val="0"/>
                      <w:marTop w:val="0"/>
                      <w:marBottom w:val="0"/>
                      <w:divBdr>
                        <w:top w:val="none" w:sz="0" w:space="0" w:color="auto"/>
                        <w:left w:val="none" w:sz="0" w:space="0" w:color="auto"/>
                        <w:bottom w:val="none" w:sz="0" w:space="0" w:color="auto"/>
                        <w:right w:val="none" w:sz="0" w:space="0" w:color="auto"/>
                      </w:divBdr>
                    </w:div>
                    <w:div w:id="122503508">
                      <w:marLeft w:val="0"/>
                      <w:marRight w:val="0"/>
                      <w:marTop w:val="0"/>
                      <w:marBottom w:val="0"/>
                      <w:divBdr>
                        <w:top w:val="none" w:sz="0" w:space="0" w:color="auto"/>
                        <w:left w:val="none" w:sz="0" w:space="0" w:color="auto"/>
                        <w:bottom w:val="none" w:sz="0" w:space="0" w:color="auto"/>
                        <w:right w:val="none" w:sz="0" w:space="0" w:color="auto"/>
                      </w:divBdr>
                    </w:div>
                    <w:div w:id="1490827918">
                      <w:marLeft w:val="0"/>
                      <w:marRight w:val="0"/>
                      <w:marTop w:val="0"/>
                      <w:marBottom w:val="0"/>
                      <w:divBdr>
                        <w:top w:val="none" w:sz="0" w:space="0" w:color="auto"/>
                        <w:left w:val="none" w:sz="0" w:space="0" w:color="auto"/>
                        <w:bottom w:val="none" w:sz="0" w:space="0" w:color="auto"/>
                        <w:right w:val="none" w:sz="0" w:space="0" w:color="auto"/>
                      </w:divBdr>
                    </w:div>
                    <w:div w:id="34237961">
                      <w:marLeft w:val="0"/>
                      <w:marRight w:val="0"/>
                      <w:marTop w:val="0"/>
                      <w:marBottom w:val="0"/>
                      <w:divBdr>
                        <w:top w:val="none" w:sz="0" w:space="0" w:color="auto"/>
                        <w:left w:val="none" w:sz="0" w:space="0" w:color="auto"/>
                        <w:bottom w:val="none" w:sz="0" w:space="0" w:color="auto"/>
                        <w:right w:val="none" w:sz="0" w:space="0" w:color="auto"/>
                      </w:divBdr>
                    </w:div>
                    <w:div w:id="1917128145">
                      <w:marLeft w:val="0"/>
                      <w:marRight w:val="0"/>
                      <w:marTop w:val="0"/>
                      <w:marBottom w:val="0"/>
                      <w:divBdr>
                        <w:top w:val="none" w:sz="0" w:space="0" w:color="auto"/>
                        <w:left w:val="none" w:sz="0" w:space="0" w:color="auto"/>
                        <w:bottom w:val="none" w:sz="0" w:space="0" w:color="auto"/>
                        <w:right w:val="none" w:sz="0" w:space="0" w:color="auto"/>
                      </w:divBdr>
                    </w:div>
                    <w:div w:id="277761783">
                      <w:marLeft w:val="0"/>
                      <w:marRight w:val="0"/>
                      <w:marTop w:val="0"/>
                      <w:marBottom w:val="0"/>
                      <w:divBdr>
                        <w:top w:val="none" w:sz="0" w:space="0" w:color="auto"/>
                        <w:left w:val="none" w:sz="0" w:space="0" w:color="auto"/>
                        <w:bottom w:val="none" w:sz="0" w:space="0" w:color="auto"/>
                        <w:right w:val="none" w:sz="0" w:space="0" w:color="auto"/>
                      </w:divBdr>
                    </w:div>
                    <w:div w:id="2085759394">
                      <w:marLeft w:val="0"/>
                      <w:marRight w:val="0"/>
                      <w:marTop w:val="0"/>
                      <w:marBottom w:val="0"/>
                      <w:divBdr>
                        <w:top w:val="none" w:sz="0" w:space="0" w:color="auto"/>
                        <w:left w:val="none" w:sz="0" w:space="0" w:color="auto"/>
                        <w:bottom w:val="none" w:sz="0" w:space="0" w:color="auto"/>
                        <w:right w:val="none" w:sz="0" w:space="0" w:color="auto"/>
                      </w:divBdr>
                    </w:div>
                    <w:div w:id="1277520149">
                      <w:marLeft w:val="0"/>
                      <w:marRight w:val="0"/>
                      <w:marTop w:val="0"/>
                      <w:marBottom w:val="0"/>
                      <w:divBdr>
                        <w:top w:val="none" w:sz="0" w:space="0" w:color="auto"/>
                        <w:left w:val="none" w:sz="0" w:space="0" w:color="auto"/>
                        <w:bottom w:val="none" w:sz="0" w:space="0" w:color="auto"/>
                        <w:right w:val="none" w:sz="0" w:space="0" w:color="auto"/>
                      </w:divBdr>
                    </w:div>
                    <w:div w:id="2086142366">
                      <w:marLeft w:val="0"/>
                      <w:marRight w:val="0"/>
                      <w:marTop w:val="0"/>
                      <w:marBottom w:val="0"/>
                      <w:divBdr>
                        <w:top w:val="none" w:sz="0" w:space="0" w:color="auto"/>
                        <w:left w:val="none" w:sz="0" w:space="0" w:color="auto"/>
                        <w:bottom w:val="none" w:sz="0" w:space="0" w:color="auto"/>
                        <w:right w:val="none" w:sz="0" w:space="0" w:color="auto"/>
                      </w:divBdr>
                    </w:div>
                    <w:div w:id="127358060">
                      <w:marLeft w:val="0"/>
                      <w:marRight w:val="0"/>
                      <w:marTop w:val="0"/>
                      <w:marBottom w:val="0"/>
                      <w:divBdr>
                        <w:top w:val="none" w:sz="0" w:space="0" w:color="auto"/>
                        <w:left w:val="none" w:sz="0" w:space="0" w:color="auto"/>
                        <w:bottom w:val="none" w:sz="0" w:space="0" w:color="auto"/>
                        <w:right w:val="none" w:sz="0" w:space="0" w:color="auto"/>
                      </w:divBdr>
                    </w:div>
                    <w:div w:id="1321732361">
                      <w:marLeft w:val="0"/>
                      <w:marRight w:val="0"/>
                      <w:marTop w:val="0"/>
                      <w:marBottom w:val="0"/>
                      <w:divBdr>
                        <w:top w:val="none" w:sz="0" w:space="0" w:color="auto"/>
                        <w:left w:val="none" w:sz="0" w:space="0" w:color="auto"/>
                        <w:bottom w:val="none" w:sz="0" w:space="0" w:color="auto"/>
                        <w:right w:val="none" w:sz="0" w:space="0" w:color="auto"/>
                      </w:divBdr>
                    </w:div>
                    <w:div w:id="681443498">
                      <w:marLeft w:val="0"/>
                      <w:marRight w:val="0"/>
                      <w:marTop w:val="0"/>
                      <w:marBottom w:val="0"/>
                      <w:divBdr>
                        <w:top w:val="none" w:sz="0" w:space="0" w:color="auto"/>
                        <w:left w:val="none" w:sz="0" w:space="0" w:color="auto"/>
                        <w:bottom w:val="none" w:sz="0" w:space="0" w:color="auto"/>
                        <w:right w:val="none" w:sz="0" w:space="0" w:color="auto"/>
                      </w:divBdr>
                    </w:div>
                    <w:div w:id="2045858672">
                      <w:marLeft w:val="0"/>
                      <w:marRight w:val="0"/>
                      <w:marTop w:val="0"/>
                      <w:marBottom w:val="0"/>
                      <w:divBdr>
                        <w:top w:val="none" w:sz="0" w:space="0" w:color="auto"/>
                        <w:left w:val="none" w:sz="0" w:space="0" w:color="auto"/>
                        <w:bottom w:val="none" w:sz="0" w:space="0" w:color="auto"/>
                        <w:right w:val="none" w:sz="0" w:space="0" w:color="auto"/>
                      </w:divBdr>
                    </w:div>
                    <w:div w:id="538202278">
                      <w:marLeft w:val="0"/>
                      <w:marRight w:val="0"/>
                      <w:marTop w:val="0"/>
                      <w:marBottom w:val="0"/>
                      <w:divBdr>
                        <w:top w:val="none" w:sz="0" w:space="0" w:color="auto"/>
                        <w:left w:val="none" w:sz="0" w:space="0" w:color="auto"/>
                        <w:bottom w:val="none" w:sz="0" w:space="0" w:color="auto"/>
                        <w:right w:val="none" w:sz="0" w:space="0" w:color="auto"/>
                      </w:divBdr>
                    </w:div>
                    <w:div w:id="348608914">
                      <w:marLeft w:val="0"/>
                      <w:marRight w:val="0"/>
                      <w:marTop w:val="0"/>
                      <w:marBottom w:val="0"/>
                      <w:divBdr>
                        <w:top w:val="none" w:sz="0" w:space="0" w:color="auto"/>
                        <w:left w:val="none" w:sz="0" w:space="0" w:color="auto"/>
                        <w:bottom w:val="none" w:sz="0" w:space="0" w:color="auto"/>
                        <w:right w:val="none" w:sz="0" w:space="0" w:color="auto"/>
                      </w:divBdr>
                    </w:div>
                    <w:div w:id="1490633128">
                      <w:marLeft w:val="0"/>
                      <w:marRight w:val="0"/>
                      <w:marTop w:val="0"/>
                      <w:marBottom w:val="0"/>
                      <w:divBdr>
                        <w:top w:val="none" w:sz="0" w:space="0" w:color="auto"/>
                        <w:left w:val="none" w:sz="0" w:space="0" w:color="auto"/>
                        <w:bottom w:val="none" w:sz="0" w:space="0" w:color="auto"/>
                        <w:right w:val="none" w:sz="0" w:space="0" w:color="auto"/>
                      </w:divBdr>
                    </w:div>
                    <w:div w:id="1796678404">
                      <w:marLeft w:val="0"/>
                      <w:marRight w:val="0"/>
                      <w:marTop w:val="0"/>
                      <w:marBottom w:val="0"/>
                      <w:divBdr>
                        <w:top w:val="none" w:sz="0" w:space="0" w:color="auto"/>
                        <w:left w:val="none" w:sz="0" w:space="0" w:color="auto"/>
                        <w:bottom w:val="none" w:sz="0" w:space="0" w:color="auto"/>
                        <w:right w:val="none" w:sz="0" w:space="0" w:color="auto"/>
                      </w:divBdr>
                    </w:div>
                    <w:div w:id="1530146989">
                      <w:marLeft w:val="0"/>
                      <w:marRight w:val="0"/>
                      <w:marTop w:val="0"/>
                      <w:marBottom w:val="0"/>
                      <w:divBdr>
                        <w:top w:val="none" w:sz="0" w:space="0" w:color="auto"/>
                        <w:left w:val="none" w:sz="0" w:space="0" w:color="auto"/>
                        <w:bottom w:val="none" w:sz="0" w:space="0" w:color="auto"/>
                        <w:right w:val="none" w:sz="0" w:space="0" w:color="auto"/>
                      </w:divBdr>
                    </w:div>
                    <w:div w:id="2013952039">
                      <w:marLeft w:val="0"/>
                      <w:marRight w:val="0"/>
                      <w:marTop w:val="0"/>
                      <w:marBottom w:val="0"/>
                      <w:divBdr>
                        <w:top w:val="none" w:sz="0" w:space="0" w:color="auto"/>
                        <w:left w:val="none" w:sz="0" w:space="0" w:color="auto"/>
                        <w:bottom w:val="none" w:sz="0" w:space="0" w:color="auto"/>
                        <w:right w:val="none" w:sz="0" w:space="0" w:color="auto"/>
                      </w:divBdr>
                    </w:div>
                    <w:div w:id="575356848">
                      <w:marLeft w:val="0"/>
                      <w:marRight w:val="0"/>
                      <w:marTop w:val="0"/>
                      <w:marBottom w:val="0"/>
                      <w:divBdr>
                        <w:top w:val="none" w:sz="0" w:space="0" w:color="auto"/>
                        <w:left w:val="none" w:sz="0" w:space="0" w:color="auto"/>
                        <w:bottom w:val="none" w:sz="0" w:space="0" w:color="auto"/>
                        <w:right w:val="none" w:sz="0" w:space="0" w:color="auto"/>
                      </w:divBdr>
                    </w:div>
                    <w:div w:id="1291324901">
                      <w:marLeft w:val="0"/>
                      <w:marRight w:val="0"/>
                      <w:marTop w:val="0"/>
                      <w:marBottom w:val="0"/>
                      <w:divBdr>
                        <w:top w:val="none" w:sz="0" w:space="0" w:color="auto"/>
                        <w:left w:val="none" w:sz="0" w:space="0" w:color="auto"/>
                        <w:bottom w:val="none" w:sz="0" w:space="0" w:color="auto"/>
                        <w:right w:val="none" w:sz="0" w:space="0" w:color="auto"/>
                      </w:divBdr>
                    </w:div>
                    <w:div w:id="551505565">
                      <w:marLeft w:val="0"/>
                      <w:marRight w:val="0"/>
                      <w:marTop w:val="0"/>
                      <w:marBottom w:val="0"/>
                      <w:divBdr>
                        <w:top w:val="none" w:sz="0" w:space="0" w:color="auto"/>
                        <w:left w:val="none" w:sz="0" w:space="0" w:color="auto"/>
                        <w:bottom w:val="none" w:sz="0" w:space="0" w:color="auto"/>
                        <w:right w:val="none" w:sz="0" w:space="0" w:color="auto"/>
                      </w:divBdr>
                    </w:div>
                    <w:div w:id="2048286228">
                      <w:marLeft w:val="0"/>
                      <w:marRight w:val="0"/>
                      <w:marTop w:val="0"/>
                      <w:marBottom w:val="0"/>
                      <w:divBdr>
                        <w:top w:val="none" w:sz="0" w:space="0" w:color="auto"/>
                        <w:left w:val="none" w:sz="0" w:space="0" w:color="auto"/>
                        <w:bottom w:val="none" w:sz="0" w:space="0" w:color="auto"/>
                        <w:right w:val="none" w:sz="0" w:space="0" w:color="auto"/>
                      </w:divBdr>
                    </w:div>
                    <w:div w:id="990183705">
                      <w:marLeft w:val="0"/>
                      <w:marRight w:val="0"/>
                      <w:marTop w:val="0"/>
                      <w:marBottom w:val="0"/>
                      <w:divBdr>
                        <w:top w:val="none" w:sz="0" w:space="0" w:color="auto"/>
                        <w:left w:val="none" w:sz="0" w:space="0" w:color="auto"/>
                        <w:bottom w:val="none" w:sz="0" w:space="0" w:color="auto"/>
                        <w:right w:val="none" w:sz="0" w:space="0" w:color="auto"/>
                      </w:divBdr>
                    </w:div>
                    <w:div w:id="814030165">
                      <w:marLeft w:val="0"/>
                      <w:marRight w:val="0"/>
                      <w:marTop w:val="0"/>
                      <w:marBottom w:val="0"/>
                      <w:divBdr>
                        <w:top w:val="none" w:sz="0" w:space="0" w:color="auto"/>
                        <w:left w:val="none" w:sz="0" w:space="0" w:color="auto"/>
                        <w:bottom w:val="none" w:sz="0" w:space="0" w:color="auto"/>
                        <w:right w:val="none" w:sz="0" w:space="0" w:color="auto"/>
                      </w:divBdr>
                    </w:div>
                    <w:div w:id="1693678191">
                      <w:marLeft w:val="0"/>
                      <w:marRight w:val="0"/>
                      <w:marTop w:val="0"/>
                      <w:marBottom w:val="0"/>
                      <w:divBdr>
                        <w:top w:val="none" w:sz="0" w:space="0" w:color="auto"/>
                        <w:left w:val="none" w:sz="0" w:space="0" w:color="auto"/>
                        <w:bottom w:val="none" w:sz="0" w:space="0" w:color="auto"/>
                        <w:right w:val="none" w:sz="0" w:space="0" w:color="auto"/>
                      </w:divBdr>
                    </w:div>
                    <w:div w:id="3459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7156">
          <w:marLeft w:val="0"/>
          <w:marRight w:val="0"/>
          <w:marTop w:val="0"/>
          <w:marBottom w:val="0"/>
          <w:divBdr>
            <w:top w:val="none" w:sz="0" w:space="0" w:color="auto"/>
            <w:left w:val="none" w:sz="0" w:space="0" w:color="auto"/>
            <w:bottom w:val="none" w:sz="0" w:space="0" w:color="auto"/>
            <w:right w:val="none" w:sz="0" w:space="0" w:color="auto"/>
          </w:divBdr>
          <w:divsChild>
            <w:div w:id="463667243">
              <w:marLeft w:val="0"/>
              <w:marRight w:val="0"/>
              <w:marTop w:val="0"/>
              <w:marBottom w:val="0"/>
              <w:divBdr>
                <w:top w:val="none" w:sz="0" w:space="0" w:color="auto"/>
                <w:left w:val="none" w:sz="0" w:space="0" w:color="auto"/>
                <w:bottom w:val="none" w:sz="0" w:space="0" w:color="auto"/>
                <w:right w:val="none" w:sz="0" w:space="0" w:color="auto"/>
              </w:divBdr>
              <w:divsChild>
                <w:div w:id="183717718">
                  <w:marLeft w:val="0"/>
                  <w:marRight w:val="0"/>
                  <w:marTop w:val="0"/>
                  <w:marBottom w:val="0"/>
                  <w:divBdr>
                    <w:top w:val="none" w:sz="0" w:space="0" w:color="auto"/>
                    <w:left w:val="none" w:sz="0" w:space="0" w:color="auto"/>
                    <w:bottom w:val="none" w:sz="0" w:space="0" w:color="auto"/>
                    <w:right w:val="none" w:sz="0" w:space="0" w:color="auto"/>
                  </w:divBdr>
                </w:div>
                <w:div w:id="1091780925">
                  <w:marLeft w:val="0"/>
                  <w:marRight w:val="0"/>
                  <w:marTop w:val="0"/>
                  <w:marBottom w:val="0"/>
                  <w:divBdr>
                    <w:top w:val="none" w:sz="0" w:space="0" w:color="auto"/>
                    <w:left w:val="none" w:sz="0" w:space="0" w:color="auto"/>
                    <w:bottom w:val="none" w:sz="0" w:space="0" w:color="auto"/>
                    <w:right w:val="none" w:sz="0" w:space="0" w:color="auto"/>
                  </w:divBdr>
                </w:div>
                <w:div w:id="1575583478">
                  <w:marLeft w:val="0"/>
                  <w:marRight w:val="0"/>
                  <w:marTop w:val="0"/>
                  <w:marBottom w:val="0"/>
                  <w:divBdr>
                    <w:top w:val="none" w:sz="0" w:space="0" w:color="auto"/>
                    <w:left w:val="none" w:sz="0" w:space="0" w:color="auto"/>
                    <w:bottom w:val="none" w:sz="0" w:space="0" w:color="auto"/>
                    <w:right w:val="none" w:sz="0" w:space="0" w:color="auto"/>
                  </w:divBdr>
                </w:div>
                <w:div w:id="1052577427">
                  <w:marLeft w:val="0"/>
                  <w:marRight w:val="0"/>
                  <w:marTop w:val="0"/>
                  <w:marBottom w:val="0"/>
                  <w:divBdr>
                    <w:top w:val="none" w:sz="0" w:space="0" w:color="auto"/>
                    <w:left w:val="none" w:sz="0" w:space="0" w:color="auto"/>
                    <w:bottom w:val="none" w:sz="0" w:space="0" w:color="auto"/>
                    <w:right w:val="none" w:sz="0" w:space="0" w:color="auto"/>
                  </w:divBdr>
                </w:div>
                <w:div w:id="945964787">
                  <w:marLeft w:val="0"/>
                  <w:marRight w:val="0"/>
                  <w:marTop w:val="0"/>
                  <w:marBottom w:val="0"/>
                  <w:divBdr>
                    <w:top w:val="none" w:sz="0" w:space="0" w:color="auto"/>
                    <w:left w:val="none" w:sz="0" w:space="0" w:color="auto"/>
                    <w:bottom w:val="none" w:sz="0" w:space="0" w:color="auto"/>
                    <w:right w:val="none" w:sz="0" w:space="0" w:color="auto"/>
                  </w:divBdr>
                </w:div>
                <w:div w:id="1724283530">
                  <w:marLeft w:val="0"/>
                  <w:marRight w:val="0"/>
                  <w:marTop w:val="0"/>
                  <w:marBottom w:val="0"/>
                  <w:divBdr>
                    <w:top w:val="none" w:sz="0" w:space="0" w:color="auto"/>
                    <w:left w:val="none" w:sz="0" w:space="0" w:color="auto"/>
                    <w:bottom w:val="none" w:sz="0" w:space="0" w:color="auto"/>
                    <w:right w:val="none" w:sz="0" w:space="0" w:color="auto"/>
                  </w:divBdr>
                </w:div>
                <w:div w:id="872420404">
                  <w:marLeft w:val="0"/>
                  <w:marRight w:val="0"/>
                  <w:marTop w:val="0"/>
                  <w:marBottom w:val="0"/>
                  <w:divBdr>
                    <w:top w:val="none" w:sz="0" w:space="0" w:color="auto"/>
                    <w:left w:val="none" w:sz="0" w:space="0" w:color="auto"/>
                    <w:bottom w:val="none" w:sz="0" w:space="0" w:color="auto"/>
                    <w:right w:val="none" w:sz="0" w:space="0" w:color="auto"/>
                  </w:divBdr>
                </w:div>
                <w:div w:id="406659871">
                  <w:marLeft w:val="0"/>
                  <w:marRight w:val="0"/>
                  <w:marTop w:val="0"/>
                  <w:marBottom w:val="0"/>
                  <w:divBdr>
                    <w:top w:val="none" w:sz="0" w:space="0" w:color="auto"/>
                    <w:left w:val="none" w:sz="0" w:space="0" w:color="auto"/>
                    <w:bottom w:val="none" w:sz="0" w:space="0" w:color="auto"/>
                    <w:right w:val="none" w:sz="0" w:space="0" w:color="auto"/>
                  </w:divBdr>
                </w:div>
                <w:div w:id="1662584131">
                  <w:marLeft w:val="0"/>
                  <w:marRight w:val="0"/>
                  <w:marTop w:val="0"/>
                  <w:marBottom w:val="0"/>
                  <w:divBdr>
                    <w:top w:val="none" w:sz="0" w:space="0" w:color="auto"/>
                    <w:left w:val="none" w:sz="0" w:space="0" w:color="auto"/>
                    <w:bottom w:val="none" w:sz="0" w:space="0" w:color="auto"/>
                    <w:right w:val="none" w:sz="0" w:space="0" w:color="auto"/>
                  </w:divBdr>
                </w:div>
                <w:div w:id="1772776147">
                  <w:marLeft w:val="0"/>
                  <w:marRight w:val="0"/>
                  <w:marTop w:val="0"/>
                  <w:marBottom w:val="0"/>
                  <w:divBdr>
                    <w:top w:val="none" w:sz="0" w:space="0" w:color="auto"/>
                    <w:left w:val="none" w:sz="0" w:space="0" w:color="auto"/>
                    <w:bottom w:val="none" w:sz="0" w:space="0" w:color="auto"/>
                    <w:right w:val="none" w:sz="0" w:space="0" w:color="auto"/>
                  </w:divBdr>
                </w:div>
                <w:div w:id="1532693602">
                  <w:marLeft w:val="0"/>
                  <w:marRight w:val="0"/>
                  <w:marTop w:val="0"/>
                  <w:marBottom w:val="0"/>
                  <w:divBdr>
                    <w:top w:val="none" w:sz="0" w:space="0" w:color="auto"/>
                    <w:left w:val="none" w:sz="0" w:space="0" w:color="auto"/>
                    <w:bottom w:val="none" w:sz="0" w:space="0" w:color="auto"/>
                    <w:right w:val="none" w:sz="0" w:space="0" w:color="auto"/>
                  </w:divBdr>
                </w:div>
                <w:div w:id="584806719">
                  <w:marLeft w:val="0"/>
                  <w:marRight w:val="0"/>
                  <w:marTop w:val="0"/>
                  <w:marBottom w:val="0"/>
                  <w:divBdr>
                    <w:top w:val="none" w:sz="0" w:space="0" w:color="auto"/>
                    <w:left w:val="none" w:sz="0" w:space="0" w:color="auto"/>
                    <w:bottom w:val="none" w:sz="0" w:space="0" w:color="auto"/>
                    <w:right w:val="none" w:sz="0" w:space="0" w:color="auto"/>
                  </w:divBdr>
                </w:div>
                <w:div w:id="410011575">
                  <w:marLeft w:val="0"/>
                  <w:marRight w:val="0"/>
                  <w:marTop w:val="0"/>
                  <w:marBottom w:val="0"/>
                  <w:divBdr>
                    <w:top w:val="none" w:sz="0" w:space="0" w:color="auto"/>
                    <w:left w:val="none" w:sz="0" w:space="0" w:color="auto"/>
                    <w:bottom w:val="none" w:sz="0" w:space="0" w:color="auto"/>
                    <w:right w:val="none" w:sz="0" w:space="0" w:color="auto"/>
                  </w:divBdr>
                </w:div>
                <w:div w:id="1343894934">
                  <w:marLeft w:val="0"/>
                  <w:marRight w:val="0"/>
                  <w:marTop w:val="0"/>
                  <w:marBottom w:val="0"/>
                  <w:divBdr>
                    <w:top w:val="none" w:sz="0" w:space="0" w:color="auto"/>
                    <w:left w:val="none" w:sz="0" w:space="0" w:color="auto"/>
                    <w:bottom w:val="none" w:sz="0" w:space="0" w:color="auto"/>
                    <w:right w:val="none" w:sz="0" w:space="0" w:color="auto"/>
                  </w:divBdr>
                </w:div>
                <w:div w:id="1219127647">
                  <w:marLeft w:val="0"/>
                  <w:marRight w:val="0"/>
                  <w:marTop w:val="0"/>
                  <w:marBottom w:val="0"/>
                  <w:divBdr>
                    <w:top w:val="none" w:sz="0" w:space="0" w:color="auto"/>
                    <w:left w:val="none" w:sz="0" w:space="0" w:color="auto"/>
                    <w:bottom w:val="none" w:sz="0" w:space="0" w:color="auto"/>
                    <w:right w:val="none" w:sz="0" w:space="0" w:color="auto"/>
                  </w:divBdr>
                </w:div>
                <w:div w:id="2053920746">
                  <w:marLeft w:val="0"/>
                  <w:marRight w:val="0"/>
                  <w:marTop w:val="0"/>
                  <w:marBottom w:val="0"/>
                  <w:divBdr>
                    <w:top w:val="none" w:sz="0" w:space="0" w:color="auto"/>
                    <w:left w:val="none" w:sz="0" w:space="0" w:color="auto"/>
                    <w:bottom w:val="none" w:sz="0" w:space="0" w:color="auto"/>
                    <w:right w:val="none" w:sz="0" w:space="0" w:color="auto"/>
                  </w:divBdr>
                </w:div>
                <w:div w:id="1449858520">
                  <w:marLeft w:val="0"/>
                  <w:marRight w:val="0"/>
                  <w:marTop w:val="0"/>
                  <w:marBottom w:val="0"/>
                  <w:divBdr>
                    <w:top w:val="none" w:sz="0" w:space="0" w:color="auto"/>
                    <w:left w:val="none" w:sz="0" w:space="0" w:color="auto"/>
                    <w:bottom w:val="none" w:sz="0" w:space="0" w:color="auto"/>
                    <w:right w:val="none" w:sz="0" w:space="0" w:color="auto"/>
                  </w:divBdr>
                </w:div>
                <w:div w:id="389114113">
                  <w:marLeft w:val="0"/>
                  <w:marRight w:val="0"/>
                  <w:marTop w:val="0"/>
                  <w:marBottom w:val="0"/>
                  <w:divBdr>
                    <w:top w:val="none" w:sz="0" w:space="0" w:color="auto"/>
                    <w:left w:val="none" w:sz="0" w:space="0" w:color="auto"/>
                    <w:bottom w:val="none" w:sz="0" w:space="0" w:color="auto"/>
                    <w:right w:val="none" w:sz="0" w:space="0" w:color="auto"/>
                  </w:divBdr>
                </w:div>
                <w:div w:id="1679112472">
                  <w:marLeft w:val="0"/>
                  <w:marRight w:val="0"/>
                  <w:marTop w:val="0"/>
                  <w:marBottom w:val="0"/>
                  <w:divBdr>
                    <w:top w:val="none" w:sz="0" w:space="0" w:color="auto"/>
                    <w:left w:val="none" w:sz="0" w:space="0" w:color="auto"/>
                    <w:bottom w:val="none" w:sz="0" w:space="0" w:color="auto"/>
                    <w:right w:val="none" w:sz="0" w:space="0" w:color="auto"/>
                  </w:divBdr>
                </w:div>
                <w:div w:id="1850212866">
                  <w:marLeft w:val="0"/>
                  <w:marRight w:val="0"/>
                  <w:marTop w:val="0"/>
                  <w:marBottom w:val="0"/>
                  <w:divBdr>
                    <w:top w:val="none" w:sz="0" w:space="0" w:color="auto"/>
                    <w:left w:val="none" w:sz="0" w:space="0" w:color="auto"/>
                    <w:bottom w:val="none" w:sz="0" w:space="0" w:color="auto"/>
                    <w:right w:val="none" w:sz="0" w:space="0" w:color="auto"/>
                  </w:divBdr>
                </w:div>
                <w:div w:id="558858223">
                  <w:marLeft w:val="0"/>
                  <w:marRight w:val="0"/>
                  <w:marTop w:val="0"/>
                  <w:marBottom w:val="0"/>
                  <w:divBdr>
                    <w:top w:val="none" w:sz="0" w:space="0" w:color="auto"/>
                    <w:left w:val="none" w:sz="0" w:space="0" w:color="auto"/>
                    <w:bottom w:val="none" w:sz="0" w:space="0" w:color="auto"/>
                    <w:right w:val="none" w:sz="0" w:space="0" w:color="auto"/>
                  </w:divBdr>
                </w:div>
                <w:div w:id="866796263">
                  <w:marLeft w:val="0"/>
                  <w:marRight w:val="0"/>
                  <w:marTop w:val="0"/>
                  <w:marBottom w:val="0"/>
                  <w:divBdr>
                    <w:top w:val="none" w:sz="0" w:space="0" w:color="auto"/>
                    <w:left w:val="none" w:sz="0" w:space="0" w:color="auto"/>
                    <w:bottom w:val="none" w:sz="0" w:space="0" w:color="auto"/>
                    <w:right w:val="none" w:sz="0" w:space="0" w:color="auto"/>
                  </w:divBdr>
                </w:div>
                <w:div w:id="729691704">
                  <w:marLeft w:val="0"/>
                  <w:marRight w:val="0"/>
                  <w:marTop w:val="0"/>
                  <w:marBottom w:val="0"/>
                  <w:divBdr>
                    <w:top w:val="none" w:sz="0" w:space="0" w:color="auto"/>
                    <w:left w:val="none" w:sz="0" w:space="0" w:color="auto"/>
                    <w:bottom w:val="none" w:sz="0" w:space="0" w:color="auto"/>
                    <w:right w:val="none" w:sz="0" w:space="0" w:color="auto"/>
                  </w:divBdr>
                </w:div>
                <w:div w:id="560948672">
                  <w:marLeft w:val="0"/>
                  <w:marRight w:val="0"/>
                  <w:marTop w:val="0"/>
                  <w:marBottom w:val="0"/>
                  <w:divBdr>
                    <w:top w:val="none" w:sz="0" w:space="0" w:color="auto"/>
                    <w:left w:val="none" w:sz="0" w:space="0" w:color="auto"/>
                    <w:bottom w:val="none" w:sz="0" w:space="0" w:color="auto"/>
                    <w:right w:val="none" w:sz="0" w:space="0" w:color="auto"/>
                  </w:divBdr>
                </w:div>
                <w:div w:id="206796499">
                  <w:marLeft w:val="0"/>
                  <w:marRight w:val="0"/>
                  <w:marTop w:val="0"/>
                  <w:marBottom w:val="0"/>
                  <w:divBdr>
                    <w:top w:val="none" w:sz="0" w:space="0" w:color="auto"/>
                    <w:left w:val="none" w:sz="0" w:space="0" w:color="auto"/>
                    <w:bottom w:val="none" w:sz="0" w:space="0" w:color="auto"/>
                    <w:right w:val="none" w:sz="0" w:space="0" w:color="auto"/>
                  </w:divBdr>
                </w:div>
                <w:div w:id="642538998">
                  <w:marLeft w:val="0"/>
                  <w:marRight w:val="0"/>
                  <w:marTop w:val="0"/>
                  <w:marBottom w:val="0"/>
                  <w:divBdr>
                    <w:top w:val="none" w:sz="0" w:space="0" w:color="auto"/>
                    <w:left w:val="none" w:sz="0" w:space="0" w:color="auto"/>
                    <w:bottom w:val="none" w:sz="0" w:space="0" w:color="auto"/>
                    <w:right w:val="none" w:sz="0" w:space="0" w:color="auto"/>
                  </w:divBdr>
                </w:div>
                <w:div w:id="1027367715">
                  <w:marLeft w:val="0"/>
                  <w:marRight w:val="0"/>
                  <w:marTop w:val="0"/>
                  <w:marBottom w:val="0"/>
                  <w:divBdr>
                    <w:top w:val="none" w:sz="0" w:space="0" w:color="auto"/>
                    <w:left w:val="none" w:sz="0" w:space="0" w:color="auto"/>
                    <w:bottom w:val="none" w:sz="0" w:space="0" w:color="auto"/>
                    <w:right w:val="none" w:sz="0" w:space="0" w:color="auto"/>
                  </w:divBdr>
                </w:div>
                <w:div w:id="1214122854">
                  <w:marLeft w:val="0"/>
                  <w:marRight w:val="0"/>
                  <w:marTop w:val="0"/>
                  <w:marBottom w:val="0"/>
                  <w:divBdr>
                    <w:top w:val="none" w:sz="0" w:space="0" w:color="auto"/>
                    <w:left w:val="none" w:sz="0" w:space="0" w:color="auto"/>
                    <w:bottom w:val="none" w:sz="0" w:space="0" w:color="auto"/>
                    <w:right w:val="none" w:sz="0" w:space="0" w:color="auto"/>
                  </w:divBdr>
                </w:div>
                <w:div w:id="1095906887">
                  <w:marLeft w:val="0"/>
                  <w:marRight w:val="0"/>
                  <w:marTop w:val="0"/>
                  <w:marBottom w:val="0"/>
                  <w:divBdr>
                    <w:top w:val="none" w:sz="0" w:space="0" w:color="auto"/>
                    <w:left w:val="none" w:sz="0" w:space="0" w:color="auto"/>
                    <w:bottom w:val="none" w:sz="0" w:space="0" w:color="auto"/>
                    <w:right w:val="none" w:sz="0" w:space="0" w:color="auto"/>
                  </w:divBdr>
                </w:div>
                <w:div w:id="1565413639">
                  <w:marLeft w:val="0"/>
                  <w:marRight w:val="0"/>
                  <w:marTop w:val="0"/>
                  <w:marBottom w:val="0"/>
                  <w:divBdr>
                    <w:top w:val="none" w:sz="0" w:space="0" w:color="auto"/>
                    <w:left w:val="none" w:sz="0" w:space="0" w:color="auto"/>
                    <w:bottom w:val="none" w:sz="0" w:space="0" w:color="auto"/>
                    <w:right w:val="none" w:sz="0" w:space="0" w:color="auto"/>
                  </w:divBdr>
                </w:div>
                <w:div w:id="726533828">
                  <w:marLeft w:val="0"/>
                  <w:marRight w:val="0"/>
                  <w:marTop w:val="0"/>
                  <w:marBottom w:val="0"/>
                  <w:divBdr>
                    <w:top w:val="none" w:sz="0" w:space="0" w:color="auto"/>
                    <w:left w:val="none" w:sz="0" w:space="0" w:color="auto"/>
                    <w:bottom w:val="none" w:sz="0" w:space="0" w:color="auto"/>
                    <w:right w:val="none" w:sz="0" w:space="0" w:color="auto"/>
                  </w:divBdr>
                </w:div>
                <w:div w:id="369259098">
                  <w:marLeft w:val="0"/>
                  <w:marRight w:val="0"/>
                  <w:marTop w:val="0"/>
                  <w:marBottom w:val="0"/>
                  <w:divBdr>
                    <w:top w:val="none" w:sz="0" w:space="0" w:color="auto"/>
                    <w:left w:val="none" w:sz="0" w:space="0" w:color="auto"/>
                    <w:bottom w:val="none" w:sz="0" w:space="0" w:color="auto"/>
                    <w:right w:val="none" w:sz="0" w:space="0" w:color="auto"/>
                  </w:divBdr>
                </w:div>
                <w:div w:id="59061664">
                  <w:marLeft w:val="0"/>
                  <w:marRight w:val="0"/>
                  <w:marTop w:val="0"/>
                  <w:marBottom w:val="0"/>
                  <w:divBdr>
                    <w:top w:val="none" w:sz="0" w:space="0" w:color="auto"/>
                    <w:left w:val="none" w:sz="0" w:space="0" w:color="auto"/>
                    <w:bottom w:val="none" w:sz="0" w:space="0" w:color="auto"/>
                    <w:right w:val="none" w:sz="0" w:space="0" w:color="auto"/>
                  </w:divBdr>
                </w:div>
                <w:div w:id="1239941877">
                  <w:marLeft w:val="0"/>
                  <w:marRight w:val="0"/>
                  <w:marTop w:val="0"/>
                  <w:marBottom w:val="0"/>
                  <w:divBdr>
                    <w:top w:val="none" w:sz="0" w:space="0" w:color="auto"/>
                    <w:left w:val="none" w:sz="0" w:space="0" w:color="auto"/>
                    <w:bottom w:val="none" w:sz="0" w:space="0" w:color="auto"/>
                    <w:right w:val="none" w:sz="0" w:space="0" w:color="auto"/>
                  </w:divBdr>
                </w:div>
                <w:div w:id="16469410">
                  <w:marLeft w:val="0"/>
                  <w:marRight w:val="0"/>
                  <w:marTop w:val="0"/>
                  <w:marBottom w:val="0"/>
                  <w:divBdr>
                    <w:top w:val="none" w:sz="0" w:space="0" w:color="auto"/>
                    <w:left w:val="none" w:sz="0" w:space="0" w:color="auto"/>
                    <w:bottom w:val="none" w:sz="0" w:space="0" w:color="auto"/>
                    <w:right w:val="none" w:sz="0" w:space="0" w:color="auto"/>
                  </w:divBdr>
                </w:div>
                <w:div w:id="1346056132">
                  <w:marLeft w:val="0"/>
                  <w:marRight w:val="0"/>
                  <w:marTop w:val="0"/>
                  <w:marBottom w:val="0"/>
                  <w:divBdr>
                    <w:top w:val="none" w:sz="0" w:space="0" w:color="auto"/>
                    <w:left w:val="none" w:sz="0" w:space="0" w:color="auto"/>
                    <w:bottom w:val="none" w:sz="0" w:space="0" w:color="auto"/>
                    <w:right w:val="none" w:sz="0" w:space="0" w:color="auto"/>
                  </w:divBdr>
                </w:div>
                <w:div w:id="235436696">
                  <w:marLeft w:val="0"/>
                  <w:marRight w:val="0"/>
                  <w:marTop w:val="0"/>
                  <w:marBottom w:val="0"/>
                  <w:divBdr>
                    <w:top w:val="none" w:sz="0" w:space="0" w:color="auto"/>
                    <w:left w:val="none" w:sz="0" w:space="0" w:color="auto"/>
                    <w:bottom w:val="none" w:sz="0" w:space="0" w:color="auto"/>
                    <w:right w:val="none" w:sz="0" w:space="0" w:color="auto"/>
                  </w:divBdr>
                </w:div>
                <w:div w:id="1196310810">
                  <w:marLeft w:val="0"/>
                  <w:marRight w:val="0"/>
                  <w:marTop w:val="0"/>
                  <w:marBottom w:val="0"/>
                  <w:divBdr>
                    <w:top w:val="none" w:sz="0" w:space="0" w:color="auto"/>
                    <w:left w:val="none" w:sz="0" w:space="0" w:color="auto"/>
                    <w:bottom w:val="none" w:sz="0" w:space="0" w:color="auto"/>
                    <w:right w:val="none" w:sz="0" w:space="0" w:color="auto"/>
                  </w:divBdr>
                </w:div>
                <w:div w:id="521553935">
                  <w:marLeft w:val="0"/>
                  <w:marRight w:val="0"/>
                  <w:marTop w:val="0"/>
                  <w:marBottom w:val="0"/>
                  <w:divBdr>
                    <w:top w:val="none" w:sz="0" w:space="0" w:color="auto"/>
                    <w:left w:val="none" w:sz="0" w:space="0" w:color="auto"/>
                    <w:bottom w:val="none" w:sz="0" w:space="0" w:color="auto"/>
                    <w:right w:val="none" w:sz="0" w:space="0" w:color="auto"/>
                  </w:divBdr>
                </w:div>
                <w:div w:id="304051447">
                  <w:marLeft w:val="0"/>
                  <w:marRight w:val="0"/>
                  <w:marTop w:val="0"/>
                  <w:marBottom w:val="0"/>
                  <w:divBdr>
                    <w:top w:val="none" w:sz="0" w:space="0" w:color="auto"/>
                    <w:left w:val="none" w:sz="0" w:space="0" w:color="auto"/>
                    <w:bottom w:val="none" w:sz="0" w:space="0" w:color="auto"/>
                    <w:right w:val="none" w:sz="0" w:space="0" w:color="auto"/>
                  </w:divBdr>
                </w:div>
                <w:div w:id="1643927468">
                  <w:marLeft w:val="0"/>
                  <w:marRight w:val="0"/>
                  <w:marTop w:val="0"/>
                  <w:marBottom w:val="0"/>
                  <w:divBdr>
                    <w:top w:val="none" w:sz="0" w:space="0" w:color="auto"/>
                    <w:left w:val="none" w:sz="0" w:space="0" w:color="auto"/>
                    <w:bottom w:val="none" w:sz="0" w:space="0" w:color="auto"/>
                    <w:right w:val="none" w:sz="0" w:space="0" w:color="auto"/>
                  </w:divBdr>
                </w:div>
                <w:div w:id="1950972039">
                  <w:marLeft w:val="0"/>
                  <w:marRight w:val="0"/>
                  <w:marTop w:val="0"/>
                  <w:marBottom w:val="0"/>
                  <w:divBdr>
                    <w:top w:val="none" w:sz="0" w:space="0" w:color="auto"/>
                    <w:left w:val="none" w:sz="0" w:space="0" w:color="auto"/>
                    <w:bottom w:val="none" w:sz="0" w:space="0" w:color="auto"/>
                    <w:right w:val="none" w:sz="0" w:space="0" w:color="auto"/>
                  </w:divBdr>
                </w:div>
                <w:div w:id="2012756441">
                  <w:marLeft w:val="0"/>
                  <w:marRight w:val="0"/>
                  <w:marTop w:val="0"/>
                  <w:marBottom w:val="0"/>
                  <w:divBdr>
                    <w:top w:val="none" w:sz="0" w:space="0" w:color="auto"/>
                    <w:left w:val="none" w:sz="0" w:space="0" w:color="auto"/>
                    <w:bottom w:val="none" w:sz="0" w:space="0" w:color="auto"/>
                    <w:right w:val="none" w:sz="0" w:space="0" w:color="auto"/>
                  </w:divBdr>
                </w:div>
                <w:div w:id="1392460744">
                  <w:marLeft w:val="0"/>
                  <w:marRight w:val="0"/>
                  <w:marTop w:val="0"/>
                  <w:marBottom w:val="0"/>
                  <w:divBdr>
                    <w:top w:val="none" w:sz="0" w:space="0" w:color="auto"/>
                    <w:left w:val="none" w:sz="0" w:space="0" w:color="auto"/>
                    <w:bottom w:val="none" w:sz="0" w:space="0" w:color="auto"/>
                    <w:right w:val="none" w:sz="0" w:space="0" w:color="auto"/>
                  </w:divBdr>
                </w:div>
                <w:div w:id="1606617914">
                  <w:marLeft w:val="0"/>
                  <w:marRight w:val="0"/>
                  <w:marTop w:val="0"/>
                  <w:marBottom w:val="0"/>
                  <w:divBdr>
                    <w:top w:val="none" w:sz="0" w:space="0" w:color="auto"/>
                    <w:left w:val="none" w:sz="0" w:space="0" w:color="auto"/>
                    <w:bottom w:val="none" w:sz="0" w:space="0" w:color="auto"/>
                    <w:right w:val="none" w:sz="0" w:space="0" w:color="auto"/>
                  </w:divBdr>
                </w:div>
                <w:div w:id="936643043">
                  <w:marLeft w:val="0"/>
                  <w:marRight w:val="0"/>
                  <w:marTop w:val="0"/>
                  <w:marBottom w:val="0"/>
                  <w:divBdr>
                    <w:top w:val="none" w:sz="0" w:space="0" w:color="auto"/>
                    <w:left w:val="none" w:sz="0" w:space="0" w:color="auto"/>
                    <w:bottom w:val="none" w:sz="0" w:space="0" w:color="auto"/>
                    <w:right w:val="none" w:sz="0" w:space="0" w:color="auto"/>
                  </w:divBdr>
                </w:div>
                <w:div w:id="1652367948">
                  <w:marLeft w:val="0"/>
                  <w:marRight w:val="0"/>
                  <w:marTop w:val="0"/>
                  <w:marBottom w:val="0"/>
                  <w:divBdr>
                    <w:top w:val="none" w:sz="0" w:space="0" w:color="auto"/>
                    <w:left w:val="none" w:sz="0" w:space="0" w:color="auto"/>
                    <w:bottom w:val="none" w:sz="0" w:space="0" w:color="auto"/>
                    <w:right w:val="none" w:sz="0" w:space="0" w:color="auto"/>
                  </w:divBdr>
                </w:div>
                <w:div w:id="1270119573">
                  <w:marLeft w:val="0"/>
                  <w:marRight w:val="0"/>
                  <w:marTop w:val="0"/>
                  <w:marBottom w:val="0"/>
                  <w:divBdr>
                    <w:top w:val="none" w:sz="0" w:space="0" w:color="auto"/>
                    <w:left w:val="none" w:sz="0" w:space="0" w:color="auto"/>
                    <w:bottom w:val="none" w:sz="0" w:space="0" w:color="auto"/>
                    <w:right w:val="none" w:sz="0" w:space="0" w:color="auto"/>
                  </w:divBdr>
                </w:div>
                <w:div w:id="8214786">
                  <w:marLeft w:val="0"/>
                  <w:marRight w:val="0"/>
                  <w:marTop w:val="0"/>
                  <w:marBottom w:val="0"/>
                  <w:divBdr>
                    <w:top w:val="none" w:sz="0" w:space="0" w:color="auto"/>
                    <w:left w:val="none" w:sz="0" w:space="0" w:color="auto"/>
                    <w:bottom w:val="none" w:sz="0" w:space="0" w:color="auto"/>
                    <w:right w:val="none" w:sz="0" w:space="0" w:color="auto"/>
                  </w:divBdr>
                </w:div>
                <w:div w:id="936598157">
                  <w:marLeft w:val="0"/>
                  <w:marRight w:val="0"/>
                  <w:marTop w:val="0"/>
                  <w:marBottom w:val="0"/>
                  <w:divBdr>
                    <w:top w:val="none" w:sz="0" w:space="0" w:color="auto"/>
                    <w:left w:val="none" w:sz="0" w:space="0" w:color="auto"/>
                    <w:bottom w:val="none" w:sz="0" w:space="0" w:color="auto"/>
                    <w:right w:val="none" w:sz="0" w:space="0" w:color="auto"/>
                  </w:divBdr>
                </w:div>
                <w:div w:id="115682290">
                  <w:marLeft w:val="0"/>
                  <w:marRight w:val="0"/>
                  <w:marTop w:val="0"/>
                  <w:marBottom w:val="0"/>
                  <w:divBdr>
                    <w:top w:val="none" w:sz="0" w:space="0" w:color="auto"/>
                    <w:left w:val="none" w:sz="0" w:space="0" w:color="auto"/>
                    <w:bottom w:val="none" w:sz="0" w:space="0" w:color="auto"/>
                    <w:right w:val="none" w:sz="0" w:space="0" w:color="auto"/>
                  </w:divBdr>
                </w:div>
                <w:div w:id="41751369">
                  <w:marLeft w:val="0"/>
                  <w:marRight w:val="0"/>
                  <w:marTop w:val="0"/>
                  <w:marBottom w:val="0"/>
                  <w:divBdr>
                    <w:top w:val="none" w:sz="0" w:space="0" w:color="auto"/>
                    <w:left w:val="none" w:sz="0" w:space="0" w:color="auto"/>
                    <w:bottom w:val="none" w:sz="0" w:space="0" w:color="auto"/>
                    <w:right w:val="none" w:sz="0" w:space="0" w:color="auto"/>
                  </w:divBdr>
                </w:div>
                <w:div w:id="1782609454">
                  <w:marLeft w:val="0"/>
                  <w:marRight w:val="0"/>
                  <w:marTop w:val="0"/>
                  <w:marBottom w:val="0"/>
                  <w:divBdr>
                    <w:top w:val="none" w:sz="0" w:space="0" w:color="auto"/>
                    <w:left w:val="none" w:sz="0" w:space="0" w:color="auto"/>
                    <w:bottom w:val="none" w:sz="0" w:space="0" w:color="auto"/>
                    <w:right w:val="none" w:sz="0" w:space="0" w:color="auto"/>
                  </w:divBdr>
                </w:div>
                <w:div w:id="2125685471">
                  <w:marLeft w:val="0"/>
                  <w:marRight w:val="0"/>
                  <w:marTop w:val="0"/>
                  <w:marBottom w:val="0"/>
                  <w:divBdr>
                    <w:top w:val="none" w:sz="0" w:space="0" w:color="auto"/>
                    <w:left w:val="none" w:sz="0" w:space="0" w:color="auto"/>
                    <w:bottom w:val="none" w:sz="0" w:space="0" w:color="auto"/>
                    <w:right w:val="none" w:sz="0" w:space="0" w:color="auto"/>
                  </w:divBdr>
                </w:div>
                <w:div w:id="885869061">
                  <w:marLeft w:val="0"/>
                  <w:marRight w:val="0"/>
                  <w:marTop w:val="0"/>
                  <w:marBottom w:val="0"/>
                  <w:divBdr>
                    <w:top w:val="none" w:sz="0" w:space="0" w:color="auto"/>
                    <w:left w:val="none" w:sz="0" w:space="0" w:color="auto"/>
                    <w:bottom w:val="none" w:sz="0" w:space="0" w:color="auto"/>
                    <w:right w:val="none" w:sz="0" w:space="0" w:color="auto"/>
                  </w:divBdr>
                </w:div>
                <w:div w:id="1324622278">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708333854">
                  <w:marLeft w:val="0"/>
                  <w:marRight w:val="0"/>
                  <w:marTop w:val="0"/>
                  <w:marBottom w:val="0"/>
                  <w:divBdr>
                    <w:top w:val="none" w:sz="0" w:space="0" w:color="auto"/>
                    <w:left w:val="none" w:sz="0" w:space="0" w:color="auto"/>
                    <w:bottom w:val="none" w:sz="0" w:space="0" w:color="auto"/>
                    <w:right w:val="none" w:sz="0" w:space="0" w:color="auto"/>
                  </w:divBdr>
                </w:div>
                <w:div w:id="1276014309">
                  <w:marLeft w:val="0"/>
                  <w:marRight w:val="0"/>
                  <w:marTop w:val="0"/>
                  <w:marBottom w:val="0"/>
                  <w:divBdr>
                    <w:top w:val="none" w:sz="0" w:space="0" w:color="auto"/>
                    <w:left w:val="none" w:sz="0" w:space="0" w:color="auto"/>
                    <w:bottom w:val="none" w:sz="0" w:space="0" w:color="auto"/>
                    <w:right w:val="none" w:sz="0" w:space="0" w:color="auto"/>
                  </w:divBdr>
                </w:div>
                <w:div w:id="1916159044">
                  <w:marLeft w:val="0"/>
                  <w:marRight w:val="0"/>
                  <w:marTop w:val="0"/>
                  <w:marBottom w:val="0"/>
                  <w:divBdr>
                    <w:top w:val="none" w:sz="0" w:space="0" w:color="auto"/>
                    <w:left w:val="none" w:sz="0" w:space="0" w:color="auto"/>
                    <w:bottom w:val="none" w:sz="0" w:space="0" w:color="auto"/>
                    <w:right w:val="none" w:sz="0" w:space="0" w:color="auto"/>
                  </w:divBdr>
                </w:div>
                <w:div w:id="1958481811">
                  <w:marLeft w:val="0"/>
                  <w:marRight w:val="0"/>
                  <w:marTop w:val="0"/>
                  <w:marBottom w:val="0"/>
                  <w:divBdr>
                    <w:top w:val="none" w:sz="0" w:space="0" w:color="auto"/>
                    <w:left w:val="none" w:sz="0" w:space="0" w:color="auto"/>
                    <w:bottom w:val="none" w:sz="0" w:space="0" w:color="auto"/>
                    <w:right w:val="none" w:sz="0" w:space="0" w:color="auto"/>
                  </w:divBdr>
                </w:div>
                <w:div w:id="209192516">
                  <w:marLeft w:val="0"/>
                  <w:marRight w:val="0"/>
                  <w:marTop w:val="0"/>
                  <w:marBottom w:val="0"/>
                  <w:divBdr>
                    <w:top w:val="none" w:sz="0" w:space="0" w:color="auto"/>
                    <w:left w:val="none" w:sz="0" w:space="0" w:color="auto"/>
                    <w:bottom w:val="none" w:sz="0" w:space="0" w:color="auto"/>
                    <w:right w:val="none" w:sz="0" w:space="0" w:color="auto"/>
                  </w:divBdr>
                </w:div>
                <w:div w:id="2055108182">
                  <w:marLeft w:val="0"/>
                  <w:marRight w:val="0"/>
                  <w:marTop w:val="0"/>
                  <w:marBottom w:val="0"/>
                  <w:divBdr>
                    <w:top w:val="none" w:sz="0" w:space="0" w:color="auto"/>
                    <w:left w:val="none" w:sz="0" w:space="0" w:color="auto"/>
                    <w:bottom w:val="none" w:sz="0" w:space="0" w:color="auto"/>
                    <w:right w:val="none" w:sz="0" w:space="0" w:color="auto"/>
                  </w:divBdr>
                </w:div>
                <w:div w:id="2109542861">
                  <w:marLeft w:val="0"/>
                  <w:marRight w:val="0"/>
                  <w:marTop w:val="0"/>
                  <w:marBottom w:val="0"/>
                  <w:divBdr>
                    <w:top w:val="none" w:sz="0" w:space="0" w:color="auto"/>
                    <w:left w:val="none" w:sz="0" w:space="0" w:color="auto"/>
                    <w:bottom w:val="none" w:sz="0" w:space="0" w:color="auto"/>
                    <w:right w:val="none" w:sz="0" w:space="0" w:color="auto"/>
                  </w:divBdr>
                </w:div>
                <w:div w:id="2145148105">
                  <w:marLeft w:val="0"/>
                  <w:marRight w:val="0"/>
                  <w:marTop w:val="0"/>
                  <w:marBottom w:val="0"/>
                  <w:divBdr>
                    <w:top w:val="none" w:sz="0" w:space="0" w:color="auto"/>
                    <w:left w:val="none" w:sz="0" w:space="0" w:color="auto"/>
                    <w:bottom w:val="none" w:sz="0" w:space="0" w:color="auto"/>
                    <w:right w:val="none" w:sz="0" w:space="0" w:color="auto"/>
                  </w:divBdr>
                </w:div>
                <w:div w:id="822627105">
                  <w:marLeft w:val="0"/>
                  <w:marRight w:val="0"/>
                  <w:marTop w:val="0"/>
                  <w:marBottom w:val="0"/>
                  <w:divBdr>
                    <w:top w:val="none" w:sz="0" w:space="0" w:color="auto"/>
                    <w:left w:val="none" w:sz="0" w:space="0" w:color="auto"/>
                    <w:bottom w:val="none" w:sz="0" w:space="0" w:color="auto"/>
                    <w:right w:val="none" w:sz="0" w:space="0" w:color="auto"/>
                  </w:divBdr>
                </w:div>
                <w:div w:id="1148744960">
                  <w:marLeft w:val="0"/>
                  <w:marRight w:val="0"/>
                  <w:marTop w:val="0"/>
                  <w:marBottom w:val="0"/>
                  <w:divBdr>
                    <w:top w:val="none" w:sz="0" w:space="0" w:color="auto"/>
                    <w:left w:val="none" w:sz="0" w:space="0" w:color="auto"/>
                    <w:bottom w:val="none" w:sz="0" w:space="0" w:color="auto"/>
                    <w:right w:val="none" w:sz="0" w:space="0" w:color="auto"/>
                  </w:divBdr>
                </w:div>
                <w:div w:id="429546546">
                  <w:marLeft w:val="0"/>
                  <w:marRight w:val="0"/>
                  <w:marTop w:val="0"/>
                  <w:marBottom w:val="0"/>
                  <w:divBdr>
                    <w:top w:val="none" w:sz="0" w:space="0" w:color="auto"/>
                    <w:left w:val="none" w:sz="0" w:space="0" w:color="auto"/>
                    <w:bottom w:val="none" w:sz="0" w:space="0" w:color="auto"/>
                    <w:right w:val="none" w:sz="0" w:space="0" w:color="auto"/>
                  </w:divBdr>
                </w:div>
                <w:div w:id="2056998811">
                  <w:marLeft w:val="0"/>
                  <w:marRight w:val="0"/>
                  <w:marTop w:val="0"/>
                  <w:marBottom w:val="0"/>
                  <w:divBdr>
                    <w:top w:val="none" w:sz="0" w:space="0" w:color="auto"/>
                    <w:left w:val="none" w:sz="0" w:space="0" w:color="auto"/>
                    <w:bottom w:val="none" w:sz="0" w:space="0" w:color="auto"/>
                    <w:right w:val="none" w:sz="0" w:space="0" w:color="auto"/>
                  </w:divBdr>
                </w:div>
                <w:div w:id="2114203689">
                  <w:marLeft w:val="0"/>
                  <w:marRight w:val="0"/>
                  <w:marTop w:val="0"/>
                  <w:marBottom w:val="0"/>
                  <w:divBdr>
                    <w:top w:val="none" w:sz="0" w:space="0" w:color="auto"/>
                    <w:left w:val="none" w:sz="0" w:space="0" w:color="auto"/>
                    <w:bottom w:val="none" w:sz="0" w:space="0" w:color="auto"/>
                    <w:right w:val="none" w:sz="0" w:space="0" w:color="auto"/>
                  </w:divBdr>
                </w:div>
                <w:div w:id="408235468">
                  <w:marLeft w:val="0"/>
                  <w:marRight w:val="0"/>
                  <w:marTop w:val="0"/>
                  <w:marBottom w:val="0"/>
                  <w:divBdr>
                    <w:top w:val="none" w:sz="0" w:space="0" w:color="auto"/>
                    <w:left w:val="none" w:sz="0" w:space="0" w:color="auto"/>
                    <w:bottom w:val="none" w:sz="0" w:space="0" w:color="auto"/>
                    <w:right w:val="none" w:sz="0" w:space="0" w:color="auto"/>
                  </w:divBdr>
                </w:div>
                <w:div w:id="1871608442">
                  <w:marLeft w:val="0"/>
                  <w:marRight w:val="0"/>
                  <w:marTop w:val="0"/>
                  <w:marBottom w:val="0"/>
                  <w:divBdr>
                    <w:top w:val="none" w:sz="0" w:space="0" w:color="auto"/>
                    <w:left w:val="none" w:sz="0" w:space="0" w:color="auto"/>
                    <w:bottom w:val="none" w:sz="0" w:space="0" w:color="auto"/>
                    <w:right w:val="none" w:sz="0" w:space="0" w:color="auto"/>
                  </w:divBdr>
                </w:div>
                <w:div w:id="960113478">
                  <w:marLeft w:val="0"/>
                  <w:marRight w:val="0"/>
                  <w:marTop w:val="0"/>
                  <w:marBottom w:val="0"/>
                  <w:divBdr>
                    <w:top w:val="none" w:sz="0" w:space="0" w:color="auto"/>
                    <w:left w:val="none" w:sz="0" w:space="0" w:color="auto"/>
                    <w:bottom w:val="none" w:sz="0" w:space="0" w:color="auto"/>
                    <w:right w:val="none" w:sz="0" w:space="0" w:color="auto"/>
                  </w:divBdr>
                </w:div>
                <w:div w:id="1033338057">
                  <w:marLeft w:val="0"/>
                  <w:marRight w:val="0"/>
                  <w:marTop w:val="0"/>
                  <w:marBottom w:val="0"/>
                  <w:divBdr>
                    <w:top w:val="none" w:sz="0" w:space="0" w:color="auto"/>
                    <w:left w:val="none" w:sz="0" w:space="0" w:color="auto"/>
                    <w:bottom w:val="none" w:sz="0" w:space="0" w:color="auto"/>
                    <w:right w:val="none" w:sz="0" w:space="0" w:color="auto"/>
                  </w:divBdr>
                </w:div>
                <w:div w:id="1308633718">
                  <w:marLeft w:val="0"/>
                  <w:marRight w:val="0"/>
                  <w:marTop w:val="0"/>
                  <w:marBottom w:val="0"/>
                  <w:divBdr>
                    <w:top w:val="none" w:sz="0" w:space="0" w:color="auto"/>
                    <w:left w:val="none" w:sz="0" w:space="0" w:color="auto"/>
                    <w:bottom w:val="none" w:sz="0" w:space="0" w:color="auto"/>
                    <w:right w:val="none" w:sz="0" w:space="0" w:color="auto"/>
                  </w:divBdr>
                </w:div>
                <w:div w:id="286470492">
                  <w:marLeft w:val="0"/>
                  <w:marRight w:val="0"/>
                  <w:marTop w:val="0"/>
                  <w:marBottom w:val="0"/>
                  <w:divBdr>
                    <w:top w:val="none" w:sz="0" w:space="0" w:color="auto"/>
                    <w:left w:val="none" w:sz="0" w:space="0" w:color="auto"/>
                    <w:bottom w:val="none" w:sz="0" w:space="0" w:color="auto"/>
                    <w:right w:val="none" w:sz="0" w:space="0" w:color="auto"/>
                  </w:divBdr>
                </w:div>
                <w:div w:id="949626894">
                  <w:marLeft w:val="0"/>
                  <w:marRight w:val="0"/>
                  <w:marTop w:val="0"/>
                  <w:marBottom w:val="0"/>
                  <w:divBdr>
                    <w:top w:val="none" w:sz="0" w:space="0" w:color="auto"/>
                    <w:left w:val="none" w:sz="0" w:space="0" w:color="auto"/>
                    <w:bottom w:val="none" w:sz="0" w:space="0" w:color="auto"/>
                    <w:right w:val="none" w:sz="0" w:space="0" w:color="auto"/>
                  </w:divBdr>
                </w:div>
                <w:div w:id="725181057">
                  <w:marLeft w:val="0"/>
                  <w:marRight w:val="0"/>
                  <w:marTop w:val="0"/>
                  <w:marBottom w:val="0"/>
                  <w:divBdr>
                    <w:top w:val="none" w:sz="0" w:space="0" w:color="auto"/>
                    <w:left w:val="none" w:sz="0" w:space="0" w:color="auto"/>
                    <w:bottom w:val="none" w:sz="0" w:space="0" w:color="auto"/>
                    <w:right w:val="none" w:sz="0" w:space="0" w:color="auto"/>
                  </w:divBdr>
                </w:div>
                <w:div w:id="140120605">
                  <w:marLeft w:val="0"/>
                  <w:marRight w:val="0"/>
                  <w:marTop w:val="0"/>
                  <w:marBottom w:val="0"/>
                  <w:divBdr>
                    <w:top w:val="none" w:sz="0" w:space="0" w:color="auto"/>
                    <w:left w:val="none" w:sz="0" w:space="0" w:color="auto"/>
                    <w:bottom w:val="none" w:sz="0" w:space="0" w:color="auto"/>
                    <w:right w:val="none" w:sz="0" w:space="0" w:color="auto"/>
                  </w:divBdr>
                </w:div>
                <w:div w:id="2145274578">
                  <w:marLeft w:val="0"/>
                  <w:marRight w:val="0"/>
                  <w:marTop w:val="0"/>
                  <w:marBottom w:val="0"/>
                  <w:divBdr>
                    <w:top w:val="none" w:sz="0" w:space="0" w:color="auto"/>
                    <w:left w:val="none" w:sz="0" w:space="0" w:color="auto"/>
                    <w:bottom w:val="none" w:sz="0" w:space="0" w:color="auto"/>
                    <w:right w:val="none" w:sz="0" w:space="0" w:color="auto"/>
                  </w:divBdr>
                </w:div>
                <w:div w:id="1976177400">
                  <w:marLeft w:val="0"/>
                  <w:marRight w:val="0"/>
                  <w:marTop w:val="0"/>
                  <w:marBottom w:val="0"/>
                  <w:divBdr>
                    <w:top w:val="none" w:sz="0" w:space="0" w:color="auto"/>
                    <w:left w:val="none" w:sz="0" w:space="0" w:color="auto"/>
                    <w:bottom w:val="none" w:sz="0" w:space="0" w:color="auto"/>
                    <w:right w:val="none" w:sz="0" w:space="0" w:color="auto"/>
                  </w:divBdr>
                </w:div>
                <w:div w:id="1420979689">
                  <w:marLeft w:val="0"/>
                  <w:marRight w:val="0"/>
                  <w:marTop w:val="0"/>
                  <w:marBottom w:val="0"/>
                  <w:divBdr>
                    <w:top w:val="none" w:sz="0" w:space="0" w:color="auto"/>
                    <w:left w:val="none" w:sz="0" w:space="0" w:color="auto"/>
                    <w:bottom w:val="none" w:sz="0" w:space="0" w:color="auto"/>
                    <w:right w:val="none" w:sz="0" w:space="0" w:color="auto"/>
                  </w:divBdr>
                </w:div>
                <w:div w:id="794911337">
                  <w:marLeft w:val="0"/>
                  <w:marRight w:val="0"/>
                  <w:marTop w:val="0"/>
                  <w:marBottom w:val="0"/>
                  <w:divBdr>
                    <w:top w:val="none" w:sz="0" w:space="0" w:color="auto"/>
                    <w:left w:val="none" w:sz="0" w:space="0" w:color="auto"/>
                    <w:bottom w:val="none" w:sz="0" w:space="0" w:color="auto"/>
                    <w:right w:val="none" w:sz="0" w:space="0" w:color="auto"/>
                  </w:divBdr>
                </w:div>
                <w:div w:id="200243744">
                  <w:marLeft w:val="0"/>
                  <w:marRight w:val="0"/>
                  <w:marTop w:val="0"/>
                  <w:marBottom w:val="0"/>
                  <w:divBdr>
                    <w:top w:val="none" w:sz="0" w:space="0" w:color="auto"/>
                    <w:left w:val="none" w:sz="0" w:space="0" w:color="auto"/>
                    <w:bottom w:val="none" w:sz="0" w:space="0" w:color="auto"/>
                    <w:right w:val="none" w:sz="0" w:space="0" w:color="auto"/>
                  </w:divBdr>
                </w:div>
                <w:div w:id="1184973918">
                  <w:marLeft w:val="0"/>
                  <w:marRight w:val="0"/>
                  <w:marTop w:val="0"/>
                  <w:marBottom w:val="0"/>
                  <w:divBdr>
                    <w:top w:val="none" w:sz="0" w:space="0" w:color="auto"/>
                    <w:left w:val="none" w:sz="0" w:space="0" w:color="auto"/>
                    <w:bottom w:val="none" w:sz="0" w:space="0" w:color="auto"/>
                    <w:right w:val="none" w:sz="0" w:space="0" w:color="auto"/>
                  </w:divBdr>
                </w:div>
                <w:div w:id="1553734662">
                  <w:marLeft w:val="0"/>
                  <w:marRight w:val="0"/>
                  <w:marTop w:val="0"/>
                  <w:marBottom w:val="0"/>
                  <w:divBdr>
                    <w:top w:val="none" w:sz="0" w:space="0" w:color="auto"/>
                    <w:left w:val="none" w:sz="0" w:space="0" w:color="auto"/>
                    <w:bottom w:val="none" w:sz="0" w:space="0" w:color="auto"/>
                    <w:right w:val="none" w:sz="0" w:space="0" w:color="auto"/>
                  </w:divBdr>
                </w:div>
                <w:div w:id="661351571">
                  <w:marLeft w:val="0"/>
                  <w:marRight w:val="0"/>
                  <w:marTop w:val="0"/>
                  <w:marBottom w:val="0"/>
                  <w:divBdr>
                    <w:top w:val="none" w:sz="0" w:space="0" w:color="auto"/>
                    <w:left w:val="none" w:sz="0" w:space="0" w:color="auto"/>
                    <w:bottom w:val="none" w:sz="0" w:space="0" w:color="auto"/>
                    <w:right w:val="none" w:sz="0" w:space="0" w:color="auto"/>
                  </w:divBdr>
                </w:div>
                <w:div w:id="1864400885">
                  <w:marLeft w:val="0"/>
                  <w:marRight w:val="0"/>
                  <w:marTop w:val="0"/>
                  <w:marBottom w:val="0"/>
                  <w:divBdr>
                    <w:top w:val="none" w:sz="0" w:space="0" w:color="auto"/>
                    <w:left w:val="none" w:sz="0" w:space="0" w:color="auto"/>
                    <w:bottom w:val="none" w:sz="0" w:space="0" w:color="auto"/>
                    <w:right w:val="none" w:sz="0" w:space="0" w:color="auto"/>
                  </w:divBdr>
                </w:div>
                <w:div w:id="156455882">
                  <w:marLeft w:val="0"/>
                  <w:marRight w:val="0"/>
                  <w:marTop w:val="0"/>
                  <w:marBottom w:val="0"/>
                  <w:divBdr>
                    <w:top w:val="none" w:sz="0" w:space="0" w:color="auto"/>
                    <w:left w:val="none" w:sz="0" w:space="0" w:color="auto"/>
                    <w:bottom w:val="none" w:sz="0" w:space="0" w:color="auto"/>
                    <w:right w:val="none" w:sz="0" w:space="0" w:color="auto"/>
                  </w:divBdr>
                </w:div>
                <w:div w:id="293407491">
                  <w:marLeft w:val="0"/>
                  <w:marRight w:val="0"/>
                  <w:marTop w:val="0"/>
                  <w:marBottom w:val="0"/>
                  <w:divBdr>
                    <w:top w:val="none" w:sz="0" w:space="0" w:color="auto"/>
                    <w:left w:val="none" w:sz="0" w:space="0" w:color="auto"/>
                    <w:bottom w:val="none" w:sz="0" w:space="0" w:color="auto"/>
                    <w:right w:val="none" w:sz="0" w:space="0" w:color="auto"/>
                  </w:divBdr>
                </w:div>
                <w:div w:id="18548221">
                  <w:marLeft w:val="0"/>
                  <w:marRight w:val="0"/>
                  <w:marTop w:val="0"/>
                  <w:marBottom w:val="0"/>
                  <w:divBdr>
                    <w:top w:val="none" w:sz="0" w:space="0" w:color="auto"/>
                    <w:left w:val="none" w:sz="0" w:space="0" w:color="auto"/>
                    <w:bottom w:val="none" w:sz="0" w:space="0" w:color="auto"/>
                    <w:right w:val="none" w:sz="0" w:space="0" w:color="auto"/>
                  </w:divBdr>
                </w:div>
                <w:div w:id="916793073">
                  <w:marLeft w:val="0"/>
                  <w:marRight w:val="0"/>
                  <w:marTop w:val="0"/>
                  <w:marBottom w:val="0"/>
                  <w:divBdr>
                    <w:top w:val="none" w:sz="0" w:space="0" w:color="auto"/>
                    <w:left w:val="none" w:sz="0" w:space="0" w:color="auto"/>
                    <w:bottom w:val="none" w:sz="0" w:space="0" w:color="auto"/>
                    <w:right w:val="none" w:sz="0" w:space="0" w:color="auto"/>
                  </w:divBdr>
                </w:div>
                <w:div w:id="271598815">
                  <w:marLeft w:val="0"/>
                  <w:marRight w:val="0"/>
                  <w:marTop w:val="0"/>
                  <w:marBottom w:val="0"/>
                  <w:divBdr>
                    <w:top w:val="none" w:sz="0" w:space="0" w:color="auto"/>
                    <w:left w:val="none" w:sz="0" w:space="0" w:color="auto"/>
                    <w:bottom w:val="none" w:sz="0" w:space="0" w:color="auto"/>
                    <w:right w:val="none" w:sz="0" w:space="0" w:color="auto"/>
                  </w:divBdr>
                </w:div>
                <w:div w:id="863716184">
                  <w:marLeft w:val="0"/>
                  <w:marRight w:val="0"/>
                  <w:marTop w:val="0"/>
                  <w:marBottom w:val="0"/>
                  <w:divBdr>
                    <w:top w:val="none" w:sz="0" w:space="0" w:color="auto"/>
                    <w:left w:val="none" w:sz="0" w:space="0" w:color="auto"/>
                    <w:bottom w:val="none" w:sz="0" w:space="0" w:color="auto"/>
                    <w:right w:val="none" w:sz="0" w:space="0" w:color="auto"/>
                  </w:divBdr>
                </w:div>
                <w:div w:id="579102467">
                  <w:marLeft w:val="0"/>
                  <w:marRight w:val="0"/>
                  <w:marTop w:val="0"/>
                  <w:marBottom w:val="0"/>
                  <w:divBdr>
                    <w:top w:val="none" w:sz="0" w:space="0" w:color="auto"/>
                    <w:left w:val="none" w:sz="0" w:space="0" w:color="auto"/>
                    <w:bottom w:val="none" w:sz="0" w:space="0" w:color="auto"/>
                    <w:right w:val="none" w:sz="0" w:space="0" w:color="auto"/>
                  </w:divBdr>
                </w:div>
                <w:div w:id="300961366">
                  <w:marLeft w:val="0"/>
                  <w:marRight w:val="0"/>
                  <w:marTop w:val="0"/>
                  <w:marBottom w:val="0"/>
                  <w:divBdr>
                    <w:top w:val="none" w:sz="0" w:space="0" w:color="auto"/>
                    <w:left w:val="none" w:sz="0" w:space="0" w:color="auto"/>
                    <w:bottom w:val="none" w:sz="0" w:space="0" w:color="auto"/>
                    <w:right w:val="none" w:sz="0" w:space="0" w:color="auto"/>
                  </w:divBdr>
                </w:div>
                <w:div w:id="1536654657">
                  <w:marLeft w:val="0"/>
                  <w:marRight w:val="0"/>
                  <w:marTop w:val="0"/>
                  <w:marBottom w:val="0"/>
                  <w:divBdr>
                    <w:top w:val="none" w:sz="0" w:space="0" w:color="auto"/>
                    <w:left w:val="none" w:sz="0" w:space="0" w:color="auto"/>
                    <w:bottom w:val="none" w:sz="0" w:space="0" w:color="auto"/>
                    <w:right w:val="none" w:sz="0" w:space="0" w:color="auto"/>
                  </w:divBdr>
                </w:div>
                <w:div w:id="1625043089">
                  <w:marLeft w:val="0"/>
                  <w:marRight w:val="0"/>
                  <w:marTop w:val="0"/>
                  <w:marBottom w:val="0"/>
                  <w:divBdr>
                    <w:top w:val="none" w:sz="0" w:space="0" w:color="auto"/>
                    <w:left w:val="none" w:sz="0" w:space="0" w:color="auto"/>
                    <w:bottom w:val="none" w:sz="0" w:space="0" w:color="auto"/>
                    <w:right w:val="none" w:sz="0" w:space="0" w:color="auto"/>
                  </w:divBdr>
                </w:div>
                <w:div w:id="795368378">
                  <w:marLeft w:val="0"/>
                  <w:marRight w:val="0"/>
                  <w:marTop w:val="0"/>
                  <w:marBottom w:val="0"/>
                  <w:divBdr>
                    <w:top w:val="none" w:sz="0" w:space="0" w:color="auto"/>
                    <w:left w:val="none" w:sz="0" w:space="0" w:color="auto"/>
                    <w:bottom w:val="none" w:sz="0" w:space="0" w:color="auto"/>
                    <w:right w:val="none" w:sz="0" w:space="0" w:color="auto"/>
                  </w:divBdr>
                </w:div>
                <w:div w:id="161437756">
                  <w:marLeft w:val="0"/>
                  <w:marRight w:val="0"/>
                  <w:marTop w:val="0"/>
                  <w:marBottom w:val="0"/>
                  <w:divBdr>
                    <w:top w:val="none" w:sz="0" w:space="0" w:color="auto"/>
                    <w:left w:val="none" w:sz="0" w:space="0" w:color="auto"/>
                    <w:bottom w:val="none" w:sz="0" w:space="0" w:color="auto"/>
                    <w:right w:val="none" w:sz="0" w:space="0" w:color="auto"/>
                  </w:divBdr>
                </w:div>
                <w:div w:id="185604721">
                  <w:marLeft w:val="0"/>
                  <w:marRight w:val="0"/>
                  <w:marTop w:val="0"/>
                  <w:marBottom w:val="0"/>
                  <w:divBdr>
                    <w:top w:val="none" w:sz="0" w:space="0" w:color="auto"/>
                    <w:left w:val="none" w:sz="0" w:space="0" w:color="auto"/>
                    <w:bottom w:val="none" w:sz="0" w:space="0" w:color="auto"/>
                    <w:right w:val="none" w:sz="0" w:space="0" w:color="auto"/>
                  </w:divBdr>
                </w:div>
                <w:div w:id="1593735090">
                  <w:marLeft w:val="0"/>
                  <w:marRight w:val="0"/>
                  <w:marTop w:val="0"/>
                  <w:marBottom w:val="0"/>
                  <w:divBdr>
                    <w:top w:val="none" w:sz="0" w:space="0" w:color="auto"/>
                    <w:left w:val="none" w:sz="0" w:space="0" w:color="auto"/>
                    <w:bottom w:val="none" w:sz="0" w:space="0" w:color="auto"/>
                    <w:right w:val="none" w:sz="0" w:space="0" w:color="auto"/>
                  </w:divBdr>
                </w:div>
                <w:div w:id="289172607">
                  <w:marLeft w:val="0"/>
                  <w:marRight w:val="0"/>
                  <w:marTop w:val="0"/>
                  <w:marBottom w:val="0"/>
                  <w:divBdr>
                    <w:top w:val="none" w:sz="0" w:space="0" w:color="auto"/>
                    <w:left w:val="none" w:sz="0" w:space="0" w:color="auto"/>
                    <w:bottom w:val="none" w:sz="0" w:space="0" w:color="auto"/>
                    <w:right w:val="none" w:sz="0" w:space="0" w:color="auto"/>
                  </w:divBdr>
                </w:div>
                <w:div w:id="1902599257">
                  <w:marLeft w:val="0"/>
                  <w:marRight w:val="0"/>
                  <w:marTop w:val="0"/>
                  <w:marBottom w:val="0"/>
                  <w:divBdr>
                    <w:top w:val="none" w:sz="0" w:space="0" w:color="auto"/>
                    <w:left w:val="none" w:sz="0" w:space="0" w:color="auto"/>
                    <w:bottom w:val="none" w:sz="0" w:space="0" w:color="auto"/>
                    <w:right w:val="none" w:sz="0" w:space="0" w:color="auto"/>
                  </w:divBdr>
                </w:div>
                <w:div w:id="1453012869">
                  <w:marLeft w:val="0"/>
                  <w:marRight w:val="0"/>
                  <w:marTop w:val="0"/>
                  <w:marBottom w:val="0"/>
                  <w:divBdr>
                    <w:top w:val="none" w:sz="0" w:space="0" w:color="auto"/>
                    <w:left w:val="none" w:sz="0" w:space="0" w:color="auto"/>
                    <w:bottom w:val="none" w:sz="0" w:space="0" w:color="auto"/>
                    <w:right w:val="none" w:sz="0" w:space="0" w:color="auto"/>
                  </w:divBdr>
                </w:div>
                <w:div w:id="1955478719">
                  <w:marLeft w:val="0"/>
                  <w:marRight w:val="0"/>
                  <w:marTop w:val="0"/>
                  <w:marBottom w:val="0"/>
                  <w:divBdr>
                    <w:top w:val="none" w:sz="0" w:space="0" w:color="auto"/>
                    <w:left w:val="none" w:sz="0" w:space="0" w:color="auto"/>
                    <w:bottom w:val="none" w:sz="0" w:space="0" w:color="auto"/>
                    <w:right w:val="none" w:sz="0" w:space="0" w:color="auto"/>
                  </w:divBdr>
                </w:div>
                <w:div w:id="2099330987">
                  <w:marLeft w:val="0"/>
                  <w:marRight w:val="0"/>
                  <w:marTop w:val="0"/>
                  <w:marBottom w:val="0"/>
                  <w:divBdr>
                    <w:top w:val="none" w:sz="0" w:space="0" w:color="auto"/>
                    <w:left w:val="none" w:sz="0" w:space="0" w:color="auto"/>
                    <w:bottom w:val="none" w:sz="0" w:space="0" w:color="auto"/>
                    <w:right w:val="none" w:sz="0" w:space="0" w:color="auto"/>
                  </w:divBdr>
                </w:div>
                <w:div w:id="407772897">
                  <w:marLeft w:val="0"/>
                  <w:marRight w:val="0"/>
                  <w:marTop w:val="0"/>
                  <w:marBottom w:val="0"/>
                  <w:divBdr>
                    <w:top w:val="none" w:sz="0" w:space="0" w:color="auto"/>
                    <w:left w:val="none" w:sz="0" w:space="0" w:color="auto"/>
                    <w:bottom w:val="none" w:sz="0" w:space="0" w:color="auto"/>
                    <w:right w:val="none" w:sz="0" w:space="0" w:color="auto"/>
                  </w:divBdr>
                </w:div>
                <w:div w:id="837502329">
                  <w:marLeft w:val="0"/>
                  <w:marRight w:val="0"/>
                  <w:marTop w:val="0"/>
                  <w:marBottom w:val="0"/>
                  <w:divBdr>
                    <w:top w:val="none" w:sz="0" w:space="0" w:color="auto"/>
                    <w:left w:val="none" w:sz="0" w:space="0" w:color="auto"/>
                    <w:bottom w:val="none" w:sz="0" w:space="0" w:color="auto"/>
                    <w:right w:val="none" w:sz="0" w:space="0" w:color="auto"/>
                  </w:divBdr>
                </w:div>
                <w:div w:id="1100679770">
                  <w:marLeft w:val="0"/>
                  <w:marRight w:val="0"/>
                  <w:marTop w:val="0"/>
                  <w:marBottom w:val="0"/>
                  <w:divBdr>
                    <w:top w:val="none" w:sz="0" w:space="0" w:color="auto"/>
                    <w:left w:val="none" w:sz="0" w:space="0" w:color="auto"/>
                    <w:bottom w:val="none" w:sz="0" w:space="0" w:color="auto"/>
                    <w:right w:val="none" w:sz="0" w:space="0" w:color="auto"/>
                  </w:divBdr>
                </w:div>
                <w:div w:id="1012948804">
                  <w:marLeft w:val="0"/>
                  <w:marRight w:val="0"/>
                  <w:marTop w:val="0"/>
                  <w:marBottom w:val="0"/>
                  <w:divBdr>
                    <w:top w:val="none" w:sz="0" w:space="0" w:color="auto"/>
                    <w:left w:val="none" w:sz="0" w:space="0" w:color="auto"/>
                    <w:bottom w:val="none" w:sz="0" w:space="0" w:color="auto"/>
                    <w:right w:val="none" w:sz="0" w:space="0" w:color="auto"/>
                  </w:divBdr>
                </w:div>
                <w:div w:id="1519387071">
                  <w:marLeft w:val="0"/>
                  <w:marRight w:val="0"/>
                  <w:marTop w:val="0"/>
                  <w:marBottom w:val="0"/>
                  <w:divBdr>
                    <w:top w:val="none" w:sz="0" w:space="0" w:color="auto"/>
                    <w:left w:val="none" w:sz="0" w:space="0" w:color="auto"/>
                    <w:bottom w:val="none" w:sz="0" w:space="0" w:color="auto"/>
                    <w:right w:val="none" w:sz="0" w:space="0" w:color="auto"/>
                  </w:divBdr>
                </w:div>
                <w:div w:id="53509205">
                  <w:marLeft w:val="0"/>
                  <w:marRight w:val="0"/>
                  <w:marTop w:val="0"/>
                  <w:marBottom w:val="0"/>
                  <w:divBdr>
                    <w:top w:val="none" w:sz="0" w:space="0" w:color="auto"/>
                    <w:left w:val="none" w:sz="0" w:space="0" w:color="auto"/>
                    <w:bottom w:val="none" w:sz="0" w:space="0" w:color="auto"/>
                    <w:right w:val="none" w:sz="0" w:space="0" w:color="auto"/>
                  </w:divBdr>
                </w:div>
                <w:div w:id="46996296">
                  <w:marLeft w:val="0"/>
                  <w:marRight w:val="0"/>
                  <w:marTop w:val="0"/>
                  <w:marBottom w:val="0"/>
                  <w:divBdr>
                    <w:top w:val="none" w:sz="0" w:space="0" w:color="auto"/>
                    <w:left w:val="none" w:sz="0" w:space="0" w:color="auto"/>
                    <w:bottom w:val="none" w:sz="0" w:space="0" w:color="auto"/>
                    <w:right w:val="none" w:sz="0" w:space="0" w:color="auto"/>
                  </w:divBdr>
                </w:div>
                <w:div w:id="488980624">
                  <w:marLeft w:val="0"/>
                  <w:marRight w:val="0"/>
                  <w:marTop w:val="0"/>
                  <w:marBottom w:val="0"/>
                  <w:divBdr>
                    <w:top w:val="none" w:sz="0" w:space="0" w:color="auto"/>
                    <w:left w:val="none" w:sz="0" w:space="0" w:color="auto"/>
                    <w:bottom w:val="none" w:sz="0" w:space="0" w:color="auto"/>
                    <w:right w:val="none" w:sz="0" w:space="0" w:color="auto"/>
                  </w:divBdr>
                </w:div>
                <w:div w:id="1601983438">
                  <w:marLeft w:val="0"/>
                  <w:marRight w:val="0"/>
                  <w:marTop w:val="0"/>
                  <w:marBottom w:val="0"/>
                  <w:divBdr>
                    <w:top w:val="none" w:sz="0" w:space="0" w:color="auto"/>
                    <w:left w:val="none" w:sz="0" w:space="0" w:color="auto"/>
                    <w:bottom w:val="none" w:sz="0" w:space="0" w:color="auto"/>
                    <w:right w:val="none" w:sz="0" w:space="0" w:color="auto"/>
                  </w:divBdr>
                </w:div>
                <w:div w:id="913586252">
                  <w:marLeft w:val="0"/>
                  <w:marRight w:val="0"/>
                  <w:marTop w:val="0"/>
                  <w:marBottom w:val="0"/>
                  <w:divBdr>
                    <w:top w:val="none" w:sz="0" w:space="0" w:color="auto"/>
                    <w:left w:val="none" w:sz="0" w:space="0" w:color="auto"/>
                    <w:bottom w:val="none" w:sz="0" w:space="0" w:color="auto"/>
                    <w:right w:val="none" w:sz="0" w:space="0" w:color="auto"/>
                  </w:divBdr>
                </w:div>
                <w:div w:id="1507472952">
                  <w:marLeft w:val="0"/>
                  <w:marRight w:val="0"/>
                  <w:marTop w:val="0"/>
                  <w:marBottom w:val="0"/>
                  <w:divBdr>
                    <w:top w:val="none" w:sz="0" w:space="0" w:color="auto"/>
                    <w:left w:val="none" w:sz="0" w:space="0" w:color="auto"/>
                    <w:bottom w:val="none" w:sz="0" w:space="0" w:color="auto"/>
                    <w:right w:val="none" w:sz="0" w:space="0" w:color="auto"/>
                  </w:divBdr>
                </w:div>
                <w:div w:id="500318614">
                  <w:marLeft w:val="0"/>
                  <w:marRight w:val="0"/>
                  <w:marTop w:val="0"/>
                  <w:marBottom w:val="0"/>
                  <w:divBdr>
                    <w:top w:val="none" w:sz="0" w:space="0" w:color="auto"/>
                    <w:left w:val="none" w:sz="0" w:space="0" w:color="auto"/>
                    <w:bottom w:val="none" w:sz="0" w:space="0" w:color="auto"/>
                    <w:right w:val="none" w:sz="0" w:space="0" w:color="auto"/>
                  </w:divBdr>
                </w:div>
                <w:div w:id="1043362570">
                  <w:marLeft w:val="0"/>
                  <w:marRight w:val="0"/>
                  <w:marTop w:val="0"/>
                  <w:marBottom w:val="0"/>
                  <w:divBdr>
                    <w:top w:val="none" w:sz="0" w:space="0" w:color="auto"/>
                    <w:left w:val="none" w:sz="0" w:space="0" w:color="auto"/>
                    <w:bottom w:val="none" w:sz="0" w:space="0" w:color="auto"/>
                    <w:right w:val="none" w:sz="0" w:space="0" w:color="auto"/>
                  </w:divBdr>
                </w:div>
                <w:div w:id="1771584888">
                  <w:marLeft w:val="0"/>
                  <w:marRight w:val="0"/>
                  <w:marTop w:val="0"/>
                  <w:marBottom w:val="0"/>
                  <w:divBdr>
                    <w:top w:val="none" w:sz="0" w:space="0" w:color="auto"/>
                    <w:left w:val="none" w:sz="0" w:space="0" w:color="auto"/>
                    <w:bottom w:val="none" w:sz="0" w:space="0" w:color="auto"/>
                    <w:right w:val="none" w:sz="0" w:space="0" w:color="auto"/>
                  </w:divBdr>
                </w:div>
                <w:div w:id="650712730">
                  <w:marLeft w:val="0"/>
                  <w:marRight w:val="0"/>
                  <w:marTop w:val="0"/>
                  <w:marBottom w:val="0"/>
                  <w:divBdr>
                    <w:top w:val="none" w:sz="0" w:space="0" w:color="auto"/>
                    <w:left w:val="none" w:sz="0" w:space="0" w:color="auto"/>
                    <w:bottom w:val="none" w:sz="0" w:space="0" w:color="auto"/>
                    <w:right w:val="none" w:sz="0" w:space="0" w:color="auto"/>
                  </w:divBdr>
                  <w:divsChild>
                    <w:div w:id="1089735942">
                      <w:marLeft w:val="0"/>
                      <w:marRight w:val="0"/>
                      <w:marTop w:val="0"/>
                      <w:marBottom w:val="0"/>
                      <w:divBdr>
                        <w:top w:val="none" w:sz="0" w:space="0" w:color="auto"/>
                        <w:left w:val="none" w:sz="0" w:space="0" w:color="auto"/>
                        <w:bottom w:val="none" w:sz="0" w:space="0" w:color="auto"/>
                        <w:right w:val="none" w:sz="0" w:space="0" w:color="auto"/>
                      </w:divBdr>
                    </w:div>
                    <w:div w:id="996108502">
                      <w:marLeft w:val="0"/>
                      <w:marRight w:val="0"/>
                      <w:marTop w:val="0"/>
                      <w:marBottom w:val="0"/>
                      <w:divBdr>
                        <w:top w:val="none" w:sz="0" w:space="0" w:color="auto"/>
                        <w:left w:val="none" w:sz="0" w:space="0" w:color="auto"/>
                        <w:bottom w:val="none" w:sz="0" w:space="0" w:color="auto"/>
                        <w:right w:val="none" w:sz="0" w:space="0" w:color="auto"/>
                      </w:divBdr>
                    </w:div>
                    <w:div w:id="1930582507">
                      <w:marLeft w:val="0"/>
                      <w:marRight w:val="0"/>
                      <w:marTop w:val="0"/>
                      <w:marBottom w:val="0"/>
                      <w:divBdr>
                        <w:top w:val="none" w:sz="0" w:space="0" w:color="auto"/>
                        <w:left w:val="none" w:sz="0" w:space="0" w:color="auto"/>
                        <w:bottom w:val="none" w:sz="0" w:space="0" w:color="auto"/>
                        <w:right w:val="none" w:sz="0" w:space="0" w:color="auto"/>
                      </w:divBdr>
                    </w:div>
                    <w:div w:id="843280977">
                      <w:marLeft w:val="0"/>
                      <w:marRight w:val="0"/>
                      <w:marTop w:val="0"/>
                      <w:marBottom w:val="0"/>
                      <w:divBdr>
                        <w:top w:val="none" w:sz="0" w:space="0" w:color="auto"/>
                        <w:left w:val="none" w:sz="0" w:space="0" w:color="auto"/>
                        <w:bottom w:val="none" w:sz="0" w:space="0" w:color="auto"/>
                        <w:right w:val="none" w:sz="0" w:space="0" w:color="auto"/>
                      </w:divBdr>
                    </w:div>
                    <w:div w:id="1100223787">
                      <w:marLeft w:val="0"/>
                      <w:marRight w:val="0"/>
                      <w:marTop w:val="0"/>
                      <w:marBottom w:val="0"/>
                      <w:divBdr>
                        <w:top w:val="none" w:sz="0" w:space="0" w:color="auto"/>
                        <w:left w:val="none" w:sz="0" w:space="0" w:color="auto"/>
                        <w:bottom w:val="none" w:sz="0" w:space="0" w:color="auto"/>
                        <w:right w:val="none" w:sz="0" w:space="0" w:color="auto"/>
                      </w:divBdr>
                    </w:div>
                    <w:div w:id="275142449">
                      <w:marLeft w:val="0"/>
                      <w:marRight w:val="0"/>
                      <w:marTop w:val="0"/>
                      <w:marBottom w:val="0"/>
                      <w:divBdr>
                        <w:top w:val="none" w:sz="0" w:space="0" w:color="auto"/>
                        <w:left w:val="none" w:sz="0" w:space="0" w:color="auto"/>
                        <w:bottom w:val="none" w:sz="0" w:space="0" w:color="auto"/>
                        <w:right w:val="none" w:sz="0" w:space="0" w:color="auto"/>
                      </w:divBdr>
                    </w:div>
                    <w:div w:id="83262137">
                      <w:marLeft w:val="0"/>
                      <w:marRight w:val="0"/>
                      <w:marTop w:val="0"/>
                      <w:marBottom w:val="0"/>
                      <w:divBdr>
                        <w:top w:val="none" w:sz="0" w:space="0" w:color="auto"/>
                        <w:left w:val="none" w:sz="0" w:space="0" w:color="auto"/>
                        <w:bottom w:val="none" w:sz="0" w:space="0" w:color="auto"/>
                        <w:right w:val="none" w:sz="0" w:space="0" w:color="auto"/>
                      </w:divBdr>
                    </w:div>
                    <w:div w:id="776752598">
                      <w:marLeft w:val="0"/>
                      <w:marRight w:val="0"/>
                      <w:marTop w:val="0"/>
                      <w:marBottom w:val="0"/>
                      <w:divBdr>
                        <w:top w:val="none" w:sz="0" w:space="0" w:color="auto"/>
                        <w:left w:val="none" w:sz="0" w:space="0" w:color="auto"/>
                        <w:bottom w:val="none" w:sz="0" w:space="0" w:color="auto"/>
                        <w:right w:val="none" w:sz="0" w:space="0" w:color="auto"/>
                      </w:divBdr>
                    </w:div>
                    <w:div w:id="638806688">
                      <w:marLeft w:val="0"/>
                      <w:marRight w:val="0"/>
                      <w:marTop w:val="0"/>
                      <w:marBottom w:val="0"/>
                      <w:divBdr>
                        <w:top w:val="none" w:sz="0" w:space="0" w:color="auto"/>
                        <w:left w:val="none" w:sz="0" w:space="0" w:color="auto"/>
                        <w:bottom w:val="none" w:sz="0" w:space="0" w:color="auto"/>
                        <w:right w:val="none" w:sz="0" w:space="0" w:color="auto"/>
                      </w:divBdr>
                    </w:div>
                    <w:div w:id="798301464">
                      <w:marLeft w:val="0"/>
                      <w:marRight w:val="0"/>
                      <w:marTop w:val="0"/>
                      <w:marBottom w:val="0"/>
                      <w:divBdr>
                        <w:top w:val="none" w:sz="0" w:space="0" w:color="auto"/>
                        <w:left w:val="none" w:sz="0" w:space="0" w:color="auto"/>
                        <w:bottom w:val="none" w:sz="0" w:space="0" w:color="auto"/>
                        <w:right w:val="none" w:sz="0" w:space="0" w:color="auto"/>
                      </w:divBdr>
                    </w:div>
                    <w:div w:id="542211225">
                      <w:marLeft w:val="0"/>
                      <w:marRight w:val="0"/>
                      <w:marTop w:val="0"/>
                      <w:marBottom w:val="0"/>
                      <w:divBdr>
                        <w:top w:val="none" w:sz="0" w:space="0" w:color="auto"/>
                        <w:left w:val="none" w:sz="0" w:space="0" w:color="auto"/>
                        <w:bottom w:val="none" w:sz="0" w:space="0" w:color="auto"/>
                        <w:right w:val="none" w:sz="0" w:space="0" w:color="auto"/>
                      </w:divBdr>
                    </w:div>
                    <w:div w:id="367075371">
                      <w:marLeft w:val="0"/>
                      <w:marRight w:val="0"/>
                      <w:marTop w:val="0"/>
                      <w:marBottom w:val="0"/>
                      <w:divBdr>
                        <w:top w:val="none" w:sz="0" w:space="0" w:color="auto"/>
                        <w:left w:val="none" w:sz="0" w:space="0" w:color="auto"/>
                        <w:bottom w:val="none" w:sz="0" w:space="0" w:color="auto"/>
                        <w:right w:val="none" w:sz="0" w:space="0" w:color="auto"/>
                      </w:divBdr>
                    </w:div>
                    <w:div w:id="362488125">
                      <w:marLeft w:val="0"/>
                      <w:marRight w:val="0"/>
                      <w:marTop w:val="0"/>
                      <w:marBottom w:val="0"/>
                      <w:divBdr>
                        <w:top w:val="none" w:sz="0" w:space="0" w:color="auto"/>
                        <w:left w:val="none" w:sz="0" w:space="0" w:color="auto"/>
                        <w:bottom w:val="none" w:sz="0" w:space="0" w:color="auto"/>
                        <w:right w:val="none" w:sz="0" w:space="0" w:color="auto"/>
                      </w:divBdr>
                    </w:div>
                    <w:div w:id="888537195">
                      <w:marLeft w:val="0"/>
                      <w:marRight w:val="0"/>
                      <w:marTop w:val="0"/>
                      <w:marBottom w:val="0"/>
                      <w:divBdr>
                        <w:top w:val="none" w:sz="0" w:space="0" w:color="auto"/>
                        <w:left w:val="none" w:sz="0" w:space="0" w:color="auto"/>
                        <w:bottom w:val="none" w:sz="0" w:space="0" w:color="auto"/>
                        <w:right w:val="none" w:sz="0" w:space="0" w:color="auto"/>
                      </w:divBdr>
                    </w:div>
                    <w:div w:id="162136317">
                      <w:marLeft w:val="0"/>
                      <w:marRight w:val="0"/>
                      <w:marTop w:val="0"/>
                      <w:marBottom w:val="0"/>
                      <w:divBdr>
                        <w:top w:val="none" w:sz="0" w:space="0" w:color="auto"/>
                        <w:left w:val="none" w:sz="0" w:space="0" w:color="auto"/>
                        <w:bottom w:val="none" w:sz="0" w:space="0" w:color="auto"/>
                        <w:right w:val="none" w:sz="0" w:space="0" w:color="auto"/>
                      </w:divBdr>
                    </w:div>
                    <w:div w:id="1983343196">
                      <w:marLeft w:val="0"/>
                      <w:marRight w:val="0"/>
                      <w:marTop w:val="0"/>
                      <w:marBottom w:val="0"/>
                      <w:divBdr>
                        <w:top w:val="none" w:sz="0" w:space="0" w:color="auto"/>
                        <w:left w:val="none" w:sz="0" w:space="0" w:color="auto"/>
                        <w:bottom w:val="none" w:sz="0" w:space="0" w:color="auto"/>
                        <w:right w:val="none" w:sz="0" w:space="0" w:color="auto"/>
                      </w:divBdr>
                    </w:div>
                    <w:div w:id="2120296030">
                      <w:marLeft w:val="0"/>
                      <w:marRight w:val="0"/>
                      <w:marTop w:val="0"/>
                      <w:marBottom w:val="0"/>
                      <w:divBdr>
                        <w:top w:val="none" w:sz="0" w:space="0" w:color="auto"/>
                        <w:left w:val="none" w:sz="0" w:space="0" w:color="auto"/>
                        <w:bottom w:val="none" w:sz="0" w:space="0" w:color="auto"/>
                        <w:right w:val="none" w:sz="0" w:space="0" w:color="auto"/>
                      </w:divBdr>
                    </w:div>
                    <w:div w:id="30691996">
                      <w:marLeft w:val="0"/>
                      <w:marRight w:val="0"/>
                      <w:marTop w:val="0"/>
                      <w:marBottom w:val="0"/>
                      <w:divBdr>
                        <w:top w:val="none" w:sz="0" w:space="0" w:color="auto"/>
                        <w:left w:val="none" w:sz="0" w:space="0" w:color="auto"/>
                        <w:bottom w:val="none" w:sz="0" w:space="0" w:color="auto"/>
                        <w:right w:val="none" w:sz="0" w:space="0" w:color="auto"/>
                      </w:divBdr>
                    </w:div>
                    <w:div w:id="1201092704">
                      <w:marLeft w:val="0"/>
                      <w:marRight w:val="0"/>
                      <w:marTop w:val="0"/>
                      <w:marBottom w:val="0"/>
                      <w:divBdr>
                        <w:top w:val="none" w:sz="0" w:space="0" w:color="auto"/>
                        <w:left w:val="none" w:sz="0" w:space="0" w:color="auto"/>
                        <w:bottom w:val="none" w:sz="0" w:space="0" w:color="auto"/>
                        <w:right w:val="none" w:sz="0" w:space="0" w:color="auto"/>
                      </w:divBdr>
                    </w:div>
                    <w:div w:id="1571114587">
                      <w:marLeft w:val="0"/>
                      <w:marRight w:val="0"/>
                      <w:marTop w:val="0"/>
                      <w:marBottom w:val="0"/>
                      <w:divBdr>
                        <w:top w:val="none" w:sz="0" w:space="0" w:color="auto"/>
                        <w:left w:val="none" w:sz="0" w:space="0" w:color="auto"/>
                        <w:bottom w:val="none" w:sz="0" w:space="0" w:color="auto"/>
                        <w:right w:val="none" w:sz="0" w:space="0" w:color="auto"/>
                      </w:divBdr>
                    </w:div>
                    <w:div w:id="656035925">
                      <w:marLeft w:val="0"/>
                      <w:marRight w:val="0"/>
                      <w:marTop w:val="0"/>
                      <w:marBottom w:val="0"/>
                      <w:divBdr>
                        <w:top w:val="none" w:sz="0" w:space="0" w:color="auto"/>
                        <w:left w:val="none" w:sz="0" w:space="0" w:color="auto"/>
                        <w:bottom w:val="none" w:sz="0" w:space="0" w:color="auto"/>
                        <w:right w:val="none" w:sz="0" w:space="0" w:color="auto"/>
                      </w:divBdr>
                    </w:div>
                    <w:div w:id="2091996507">
                      <w:marLeft w:val="0"/>
                      <w:marRight w:val="0"/>
                      <w:marTop w:val="0"/>
                      <w:marBottom w:val="0"/>
                      <w:divBdr>
                        <w:top w:val="none" w:sz="0" w:space="0" w:color="auto"/>
                        <w:left w:val="none" w:sz="0" w:space="0" w:color="auto"/>
                        <w:bottom w:val="none" w:sz="0" w:space="0" w:color="auto"/>
                        <w:right w:val="none" w:sz="0" w:space="0" w:color="auto"/>
                      </w:divBdr>
                    </w:div>
                    <w:div w:id="697581569">
                      <w:marLeft w:val="0"/>
                      <w:marRight w:val="0"/>
                      <w:marTop w:val="0"/>
                      <w:marBottom w:val="0"/>
                      <w:divBdr>
                        <w:top w:val="none" w:sz="0" w:space="0" w:color="auto"/>
                        <w:left w:val="none" w:sz="0" w:space="0" w:color="auto"/>
                        <w:bottom w:val="none" w:sz="0" w:space="0" w:color="auto"/>
                        <w:right w:val="none" w:sz="0" w:space="0" w:color="auto"/>
                      </w:divBdr>
                    </w:div>
                    <w:div w:id="2092048160">
                      <w:marLeft w:val="0"/>
                      <w:marRight w:val="0"/>
                      <w:marTop w:val="0"/>
                      <w:marBottom w:val="0"/>
                      <w:divBdr>
                        <w:top w:val="none" w:sz="0" w:space="0" w:color="auto"/>
                        <w:left w:val="none" w:sz="0" w:space="0" w:color="auto"/>
                        <w:bottom w:val="none" w:sz="0" w:space="0" w:color="auto"/>
                        <w:right w:val="none" w:sz="0" w:space="0" w:color="auto"/>
                      </w:divBdr>
                    </w:div>
                    <w:div w:id="520555590">
                      <w:marLeft w:val="0"/>
                      <w:marRight w:val="0"/>
                      <w:marTop w:val="0"/>
                      <w:marBottom w:val="0"/>
                      <w:divBdr>
                        <w:top w:val="none" w:sz="0" w:space="0" w:color="auto"/>
                        <w:left w:val="none" w:sz="0" w:space="0" w:color="auto"/>
                        <w:bottom w:val="none" w:sz="0" w:space="0" w:color="auto"/>
                        <w:right w:val="none" w:sz="0" w:space="0" w:color="auto"/>
                      </w:divBdr>
                    </w:div>
                    <w:div w:id="1414160952">
                      <w:marLeft w:val="0"/>
                      <w:marRight w:val="0"/>
                      <w:marTop w:val="0"/>
                      <w:marBottom w:val="0"/>
                      <w:divBdr>
                        <w:top w:val="none" w:sz="0" w:space="0" w:color="auto"/>
                        <w:left w:val="none" w:sz="0" w:space="0" w:color="auto"/>
                        <w:bottom w:val="none" w:sz="0" w:space="0" w:color="auto"/>
                        <w:right w:val="none" w:sz="0" w:space="0" w:color="auto"/>
                      </w:divBdr>
                    </w:div>
                    <w:div w:id="617685545">
                      <w:marLeft w:val="0"/>
                      <w:marRight w:val="0"/>
                      <w:marTop w:val="0"/>
                      <w:marBottom w:val="0"/>
                      <w:divBdr>
                        <w:top w:val="none" w:sz="0" w:space="0" w:color="auto"/>
                        <w:left w:val="none" w:sz="0" w:space="0" w:color="auto"/>
                        <w:bottom w:val="none" w:sz="0" w:space="0" w:color="auto"/>
                        <w:right w:val="none" w:sz="0" w:space="0" w:color="auto"/>
                      </w:divBdr>
                    </w:div>
                    <w:div w:id="312759519">
                      <w:marLeft w:val="0"/>
                      <w:marRight w:val="0"/>
                      <w:marTop w:val="0"/>
                      <w:marBottom w:val="0"/>
                      <w:divBdr>
                        <w:top w:val="none" w:sz="0" w:space="0" w:color="auto"/>
                        <w:left w:val="none" w:sz="0" w:space="0" w:color="auto"/>
                        <w:bottom w:val="none" w:sz="0" w:space="0" w:color="auto"/>
                        <w:right w:val="none" w:sz="0" w:space="0" w:color="auto"/>
                      </w:divBdr>
                    </w:div>
                    <w:div w:id="299766787">
                      <w:marLeft w:val="0"/>
                      <w:marRight w:val="0"/>
                      <w:marTop w:val="0"/>
                      <w:marBottom w:val="0"/>
                      <w:divBdr>
                        <w:top w:val="none" w:sz="0" w:space="0" w:color="auto"/>
                        <w:left w:val="none" w:sz="0" w:space="0" w:color="auto"/>
                        <w:bottom w:val="none" w:sz="0" w:space="0" w:color="auto"/>
                        <w:right w:val="none" w:sz="0" w:space="0" w:color="auto"/>
                      </w:divBdr>
                    </w:div>
                    <w:div w:id="1214148803">
                      <w:marLeft w:val="0"/>
                      <w:marRight w:val="0"/>
                      <w:marTop w:val="0"/>
                      <w:marBottom w:val="0"/>
                      <w:divBdr>
                        <w:top w:val="none" w:sz="0" w:space="0" w:color="auto"/>
                        <w:left w:val="none" w:sz="0" w:space="0" w:color="auto"/>
                        <w:bottom w:val="none" w:sz="0" w:space="0" w:color="auto"/>
                        <w:right w:val="none" w:sz="0" w:space="0" w:color="auto"/>
                      </w:divBdr>
                    </w:div>
                    <w:div w:id="543443617">
                      <w:marLeft w:val="0"/>
                      <w:marRight w:val="0"/>
                      <w:marTop w:val="0"/>
                      <w:marBottom w:val="0"/>
                      <w:divBdr>
                        <w:top w:val="none" w:sz="0" w:space="0" w:color="auto"/>
                        <w:left w:val="none" w:sz="0" w:space="0" w:color="auto"/>
                        <w:bottom w:val="none" w:sz="0" w:space="0" w:color="auto"/>
                        <w:right w:val="none" w:sz="0" w:space="0" w:color="auto"/>
                      </w:divBdr>
                    </w:div>
                    <w:div w:id="743457741">
                      <w:marLeft w:val="0"/>
                      <w:marRight w:val="0"/>
                      <w:marTop w:val="0"/>
                      <w:marBottom w:val="0"/>
                      <w:divBdr>
                        <w:top w:val="none" w:sz="0" w:space="0" w:color="auto"/>
                        <w:left w:val="none" w:sz="0" w:space="0" w:color="auto"/>
                        <w:bottom w:val="none" w:sz="0" w:space="0" w:color="auto"/>
                        <w:right w:val="none" w:sz="0" w:space="0" w:color="auto"/>
                      </w:divBdr>
                    </w:div>
                    <w:div w:id="956715871">
                      <w:marLeft w:val="0"/>
                      <w:marRight w:val="0"/>
                      <w:marTop w:val="0"/>
                      <w:marBottom w:val="0"/>
                      <w:divBdr>
                        <w:top w:val="none" w:sz="0" w:space="0" w:color="auto"/>
                        <w:left w:val="none" w:sz="0" w:space="0" w:color="auto"/>
                        <w:bottom w:val="none" w:sz="0" w:space="0" w:color="auto"/>
                        <w:right w:val="none" w:sz="0" w:space="0" w:color="auto"/>
                      </w:divBdr>
                    </w:div>
                    <w:div w:id="1983152109">
                      <w:marLeft w:val="0"/>
                      <w:marRight w:val="0"/>
                      <w:marTop w:val="0"/>
                      <w:marBottom w:val="0"/>
                      <w:divBdr>
                        <w:top w:val="none" w:sz="0" w:space="0" w:color="auto"/>
                        <w:left w:val="none" w:sz="0" w:space="0" w:color="auto"/>
                        <w:bottom w:val="none" w:sz="0" w:space="0" w:color="auto"/>
                        <w:right w:val="none" w:sz="0" w:space="0" w:color="auto"/>
                      </w:divBdr>
                    </w:div>
                    <w:div w:id="1540317711">
                      <w:marLeft w:val="0"/>
                      <w:marRight w:val="0"/>
                      <w:marTop w:val="0"/>
                      <w:marBottom w:val="0"/>
                      <w:divBdr>
                        <w:top w:val="none" w:sz="0" w:space="0" w:color="auto"/>
                        <w:left w:val="none" w:sz="0" w:space="0" w:color="auto"/>
                        <w:bottom w:val="none" w:sz="0" w:space="0" w:color="auto"/>
                        <w:right w:val="none" w:sz="0" w:space="0" w:color="auto"/>
                      </w:divBdr>
                    </w:div>
                    <w:div w:id="1963463856">
                      <w:marLeft w:val="0"/>
                      <w:marRight w:val="0"/>
                      <w:marTop w:val="0"/>
                      <w:marBottom w:val="0"/>
                      <w:divBdr>
                        <w:top w:val="none" w:sz="0" w:space="0" w:color="auto"/>
                        <w:left w:val="none" w:sz="0" w:space="0" w:color="auto"/>
                        <w:bottom w:val="none" w:sz="0" w:space="0" w:color="auto"/>
                        <w:right w:val="none" w:sz="0" w:space="0" w:color="auto"/>
                      </w:divBdr>
                    </w:div>
                    <w:div w:id="809203455">
                      <w:marLeft w:val="0"/>
                      <w:marRight w:val="0"/>
                      <w:marTop w:val="0"/>
                      <w:marBottom w:val="0"/>
                      <w:divBdr>
                        <w:top w:val="none" w:sz="0" w:space="0" w:color="auto"/>
                        <w:left w:val="none" w:sz="0" w:space="0" w:color="auto"/>
                        <w:bottom w:val="none" w:sz="0" w:space="0" w:color="auto"/>
                        <w:right w:val="none" w:sz="0" w:space="0" w:color="auto"/>
                      </w:divBdr>
                    </w:div>
                    <w:div w:id="800265635">
                      <w:marLeft w:val="0"/>
                      <w:marRight w:val="0"/>
                      <w:marTop w:val="0"/>
                      <w:marBottom w:val="0"/>
                      <w:divBdr>
                        <w:top w:val="none" w:sz="0" w:space="0" w:color="auto"/>
                        <w:left w:val="none" w:sz="0" w:space="0" w:color="auto"/>
                        <w:bottom w:val="none" w:sz="0" w:space="0" w:color="auto"/>
                        <w:right w:val="none" w:sz="0" w:space="0" w:color="auto"/>
                      </w:divBdr>
                    </w:div>
                    <w:div w:id="538011736">
                      <w:marLeft w:val="0"/>
                      <w:marRight w:val="0"/>
                      <w:marTop w:val="0"/>
                      <w:marBottom w:val="0"/>
                      <w:divBdr>
                        <w:top w:val="none" w:sz="0" w:space="0" w:color="auto"/>
                        <w:left w:val="none" w:sz="0" w:space="0" w:color="auto"/>
                        <w:bottom w:val="none" w:sz="0" w:space="0" w:color="auto"/>
                        <w:right w:val="none" w:sz="0" w:space="0" w:color="auto"/>
                      </w:divBdr>
                    </w:div>
                    <w:div w:id="458648083">
                      <w:marLeft w:val="0"/>
                      <w:marRight w:val="0"/>
                      <w:marTop w:val="0"/>
                      <w:marBottom w:val="0"/>
                      <w:divBdr>
                        <w:top w:val="none" w:sz="0" w:space="0" w:color="auto"/>
                        <w:left w:val="none" w:sz="0" w:space="0" w:color="auto"/>
                        <w:bottom w:val="none" w:sz="0" w:space="0" w:color="auto"/>
                        <w:right w:val="none" w:sz="0" w:space="0" w:color="auto"/>
                      </w:divBdr>
                    </w:div>
                    <w:div w:id="345594389">
                      <w:marLeft w:val="0"/>
                      <w:marRight w:val="0"/>
                      <w:marTop w:val="0"/>
                      <w:marBottom w:val="0"/>
                      <w:divBdr>
                        <w:top w:val="none" w:sz="0" w:space="0" w:color="auto"/>
                        <w:left w:val="none" w:sz="0" w:space="0" w:color="auto"/>
                        <w:bottom w:val="none" w:sz="0" w:space="0" w:color="auto"/>
                        <w:right w:val="none" w:sz="0" w:space="0" w:color="auto"/>
                      </w:divBdr>
                    </w:div>
                    <w:div w:id="65804496">
                      <w:marLeft w:val="0"/>
                      <w:marRight w:val="0"/>
                      <w:marTop w:val="0"/>
                      <w:marBottom w:val="0"/>
                      <w:divBdr>
                        <w:top w:val="none" w:sz="0" w:space="0" w:color="auto"/>
                        <w:left w:val="none" w:sz="0" w:space="0" w:color="auto"/>
                        <w:bottom w:val="none" w:sz="0" w:space="0" w:color="auto"/>
                        <w:right w:val="none" w:sz="0" w:space="0" w:color="auto"/>
                      </w:divBdr>
                    </w:div>
                    <w:div w:id="1666274501">
                      <w:marLeft w:val="0"/>
                      <w:marRight w:val="0"/>
                      <w:marTop w:val="0"/>
                      <w:marBottom w:val="0"/>
                      <w:divBdr>
                        <w:top w:val="none" w:sz="0" w:space="0" w:color="auto"/>
                        <w:left w:val="none" w:sz="0" w:space="0" w:color="auto"/>
                        <w:bottom w:val="none" w:sz="0" w:space="0" w:color="auto"/>
                        <w:right w:val="none" w:sz="0" w:space="0" w:color="auto"/>
                      </w:divBdr>
                    </w:div>
                    <w:div w:id="508327391">
                      <w:marLeft w:val="0"/>
                      <w:marRight w:val="0"/>
                      <w:marTop w:val="0"/>
                      <w:marBottom w:val="0"/>
                      <w:divBdr>
                        <w:top w:val="none" w:sz="0" w:space="0" w:color="auto"/>
                        <w:left w:val="none" w:sz="0" w:space="0" w:color="auto"/>
                        <w:bottom w:val="none" w:sz="0" w:space="0" w:color="auto"/>
                        <w:right w:val="none" w:sz="0" w:space="0" w:color="auto"/>
                      </w:divBdr>
                    </w:div>
                    <w:div w:id="519977378">
                      <w:marLeft w:val="0"/>
                      <w:marRight w:val="0"/>
                      <w:marTop w:val="0"/>
                      <w:marBottom w:val="0"/>
                      <w:divBdr>
                        <w:top w:val="none" w:sz="0" w:space="0" w:color="auto"/>
                        <w:left w:val="none" w:sz="0" w:space="0" w:color="auto"/>
                        <w:bottom w:val="none" w:sz="0" w:space="0" w:color="auto"/>
                        <w:right w:val="none" w:sz="0" w:space="0" w:color="auto"/>
                      </w:divBdr>
                    </w:div>
                    <w:div w:id="530340002">
                      <w:marLeft w:val="0"/>
                      <w:marRight w:val="0"/>
                      <w:marTop w:val="0"/>
                      <w:marBottom w:val="0"/>
                      <w:divBdr>
                        <w:top w:val="none" w:sz="0" w:space="0" w:color="auto"/>
                        <w:left w:val="none" w:sz="0" w:space="0" w:color="auto"/>
                        <w:bottom w:val="none" w:sz="0" w:space="0" w:color="auto"/>
                        <w:right w:val="none" w:sz="0" w:space="0" w:color="auto"/>
                      </w:divBdr>
                    </w:div>
                    <w:div w:id="1397972382">
                      <w:marLeft w:val="0"/>
                      <w:marRight w:val="0"/>
                      <w:marTop w:val="0"/>
                      <w:marBottom w:val="0"/>
                      <w:divBdr>
                        <w:top w:val="none" w:sz="0" w:space="0" w:color="auto"/>
                        <w:left w:val="none" w:sz="0" w:space="0" w:color="auto"/>
                        <w:bottom w:val="none" w:sz="0" w:space="0" w:color="auto"/>
                        <w:right w:val="none" w:sz="0" w:space="0" w:color="auto"/>
                      </w:divBdr>
                    </w:div>
                    <w:div w:id="685785532">
                      <w:marLeft w:val="0"/>
                      <w:marRight w:val="0"/>
                      <w:marTop w:val="0"/>
                      <w:marBottom w:val="0"/>
                      <w:divBdr>
                        <w:top w:val="none" w:sz="0" w:space="0" w:color="auto"/>
                        <w:left w:val="none" w:sz="0" w:space="0" w:color="auto"/>
                        <w:bottom w:val="none" w:sz="0" w:space="0" w:color="auto"/>
                        <w:right w:val="none" w:sz="0" w:space="0" w:color="auto"/>
                      </w:divBdr>
                    </w:div>
                    <w:div w:id="1905606983">
                      <w:marLeft w:val="0"/>
                      <w:marRight w:val="0"/>
                      <w:marTop w:val="0"/>
                      <w:marBottom w:val="0"/>
                      <w:divBdr>
                        <w:top w:val="none" w:sz="0" w:space="0" w:color="auto"/>
                        <w:left w:val="none" w:sz="0" w:space="0" w:color="auto"/>
                        <w:bottom w:val="none" w:sz="0" w:space="0" w:color="auto"/>
                        <w:right w:val="none" w:sz="0" w:space="0" w:color="auto"/>
                      </w:divBdr>
                    </w:div>
                    <w:div w:id="1352295651">
                      <w:marLeft w:val="0"/>
                      <w:marRight w:val="0"/>
                      <w:marTop w:val="0"/>
                      <w:marBottom w:val="0"/>
                      <w:divBdr>
                        <w:top w:val="none" w:sz="0" w:space="0" w:color="auto"/>
                        <w:left w:val="none" w:sz="0" w:space="0" w:color="auto"/>
                        <w:bottom w:val="none" w:sz="0" w:space="0" w:color="auto"/>
                        <w:right w:val="none" w:sz="0" w:space="0" w:color="auto"/>
                      </w:divBdr>
                    </w:div>
                    <w:div w:id="1823883081">
                      <w:marLeft w:val="0"/>
                      <w:marRight w:val="0"/>
                      <w:marTop w:val="0"/>
                      <w:marBottom w:val="0"/>
                      <w:divBdr>
                        <w:top w:val="none" w:sz="0" w:space="0" w:color="auto"/>
                        <w:left w:val="none" w:sz="0" w:space="0" w:color="auto"/>
                        <w:bottom w:val="none" w:sz="0" w:space="0" w:color="auto"/>
                        <w:right w:val="none" w:sz="0" w:space="0" w:color="auto"/>
                      </w:divBdr>
                    </w:div>
                    <w:div w:id="1862550995">
                      <w:marLeft w:val="0"/>
                      <w:marRight w:val="0"/>
                      <w:marTop w:val="0"/>
                      <w:marBottom w:val="0"/>
                      <w:divBdr>
                        <w:top w:val="none" w:sz="0" w:space="0" w:color="auto"/>
                        <w:left w:val="none" w:sz="0" w:space="0" w:color="auto"/>
                        <w:bottom w:val="none" w:sz="0" w:space="0" w:color="auto"/>
                        <w:right w:val="none" w:sz="0" w:space="0" w:color="auto"/>
                      </w:divBdr>
                    </w:div>
                    <w:div w:id="1282607877">
                      <w:marLeft w:val="0"/>
                      <w:marRight w:val="0"/>
                      <w:marTop w:val="0"/>
                      <w:marBottom w:val="0"/>
                      <w:divBdr>
                        <w:top w:val="none" w:sz="0" w:space="0" w:color="auto"/>
                        <w:left w:val="none" w:sz="0" w:space="0" w:color="auto"/>
                        <w:bottom w:val="none" w:sz="0" w:space="0" w:color="auto"/>
                        <w:right w:val="none" w:sz="0" w:space="0" w:color="auto"/>
                      </w:divBdr>
                    </w:div>
                    <w:div w:id="1188838058">
                      <w:marLeft w:val="0"/>
                      <w:marRight w:val="0"/>
                      <w:marTop w:val="0"/>
                      <w:marBottom w:val="0"/>
                      <w:divBdr>
                        <w:top w:val="none" w:sz="0" w:space="0" w:color="auto"/>
                        <w:left w:val="none" w:sz="0" w:space="0" w:color="auto"/>
                        <w:bottom w:val="none" w:sz="0" w:space="0" w:color="auto"/>
                        <w:right w:val="none" w:sz="0" w:space="0" w:color="auto"/>
                      </w:divBdr>
                    </w:div>
                    <w:div w:id="625694209">
                      <w:marLeft w:val="0"/>
                      <w:marRight w:val="0"/>
                      <w:marTop w:val="0"/>
                      <w:marBottom w:val="0"/>
                      <w:divBdr>
                        <w:top w:val="none" w:sz="0" w:space="0" w:color="auto"/>
                        <w:left w:val="none" w:sz="0" w:space="0" w:color="auto"/>
                        <w:bottom w:val="none" w:sz="0" w:space="0" w:color="auto"/>
                        <w:right w:val="none" w:sz="0" w:space="0" w:color="auto"/>
                      </w:divBdr>
                    </w:div>
                    <w:div w:id="1962178509">
                      <w:marLeft w:val="0"/>
                      <w:marRight w:val="0"/>
                      <w:marTop w:val="0"/>
                      <w:marBottom w:val="0"/>
                      <w:divBdr>
                        <w:top w:val="none" w:sz="0" w:space="0" w:color="auto"/>
                        <w:left w:val="none" w:sz="0" w:space="0" w:color="auto"/>
                        <w:bottom w:val="none" w:sz="0" w:space="0" w:color="auto"/>
                        <w:right w:val="none" w:sz="0" w:space="0" w:color="auto"/>
                      </w:divBdr>
                    </w:div>
                    <w:div w:id="741566215">
                      <w:marLeft w:val="0"/>
                      <w:marRight w:val="0"/>
                      <w:marTop w:val="0"/>
                      <w:marBottom w:val="0"/>
                      <w:divBdr>
                        <w:top w:val="none" w:sz="0" w:space="0" w:color="auto"/>
                        <w:left w:val="none" w:sz="0" w:space="0" w:color="auto"/>
                        <w:bottom w:val="none" w:sz="0" w:space="0" w:color="auto"/>
                        <w:right w:val="none" w:sz="0" w:space="0" w:color="auto"/>
                      </w:divBdr>
                    </w:div>
                    <w:div w:id="808671047">
                      <w:marLeft w:val="0"/>
                      <w:marRight w:val="0"/>
                      <w:marTop w:val="0"/>
                      <w:marBottom w:val="0"/>
                      <w:divBdr>
                        <w:top w:val="none" w:sz="0" w:space="0" w:color="auto"/>
                        <w:left w:val="none" w:sz="0" w:space="0" w:color="auto"/>
                        <w:bottom w:val="none" w:sz="0" w:space="0" w:color="auto"/>
                        <w:right w:val="none" w:sz="0" w:space="0" w:color="auto"/>
                      </w:divBdr>
                    </w:div>
                    <w:div w:id="1593078275">
                      <w:marLeft w:val="0"/>
                      <w:marRight w:val="0"/>
                      <w:marTop w:val="0"/>
                      <w:marBottom w:val="0"/>
                      <w:divBdr>
                        <w:top w:val="none" w:sz="0" w:space="0" w:color="auto"/>
                        <w:left w:val="none" w:sz="0" w:space="0" w:color="auto"/>
                        <w:bottom w:val="none" w:sz="0" w:space="0" w:color="auto"/>
                        <w:right w:val="none" w:sz="0" w:space="0" w:color="auto"/>
                      </w:divBdr>
                    </w:div>
                    <w:div w:id="1971741782">
                      <w:marLeft w:val="0"/>
                      <w:marRight w:val="0"/>
                      <w:marTop w:val="0"/>
                      <w:marBottom w:val="0"/>
                      <w:divBdr>
                        <w:top w:val="none" w:sz="0" w:space="0" w:color="auto"/>
                        <w:left w:val="none" w:sz="0" w:space="0" w:color="auto"/>
                        <w:bottom w:val="none" w:sz="0" w:space="0" w:color="auto"/>
                        <w:right w:val="none" w:sz="0" w:space="0" w:color="auto"/>
                      </w:divBdr>
                    </w:div>
                    <w:div w:id="1273510941">
                      <w:marLeft w:val="0"/>
                      <w:marRight w:val="0"/>
                      <w:marTop w:val="0"/>
                      <w:marBottom w:val="0"/>
                      <w:divBdr>
                        <w:top w:val="none" w:sz="0" w:space="0" w:color="auto"/>
                        <w:left w:val="none" w:sz="0" w:space="0" w:color="auto"/>
                        <w:bottom w:val="none" w:sz="0" w:space="0" w:color="auto"/>
                        <w:right w:val="none" w:sz="0" w:space="0" w:color="auto"/>
                      </w:divBdr>
                    </w:div>
                    <w:div w:id="922183785">
                      <w:marLeft w:val="0"/>
                      <w:marRight w:val="0"/>
                      <w:marTop w:val="0"/>
                      <w:marBottom w:val="0"/>
                      <w:divBdr>
                        <w:top w:val="none" w:sz="0" w:space="0" w:color="auto"/>
                        <w:left w:val="none" w:sz="0" w:space="0" w:color="auto"/>
                        <w:bottom w:val="none" w:sz="0" w:space="0" w:color="auto"/>
                        <w:right w:val="none" w:sz="0" w:space="0" w:color="auto"/>
                      </w:divBdr>
                    </w:div>
                    <w:div w:id="633828209">
                      <w:marLeft w:val="0"/>
                      <w:marRight w:val="0"/>
                      <w:marTop w:val="0"/>
                      <w:marBottom w:val="0"/>
                      <w:divBdr>
                        <w:top w:val="none" w:sz="0" w:space="0" w:color="auto"/>
                        <w:left w:val="none" w:sz="0" w:space="0" w:color="auto"/>
                        <w:bottom w:val="none" w:sz="0" w:space="0" w:color="auto"/>
                        <w:right w:val="none" w:sz="0" w:space="0" w:color="auto"/>
                      </w:divBdr>
                    </w:div>
                    <w:div w:id="1593278165">
                      <w:marLeft w:val="0"/>
                      <w:marRight w:val="0"/>
                      <w:marTop w:val="0"/>
                      <w:marBottom w:val="0"/>
                      <w:divBdr>
                        <w:top w:val="none" w:sz="0" w:space="0" w:color="auto"/>
                        <w:left w:val="none" w:sz="0" w:space="0" w:color="auto"/>
                        <w:bottom w:val="none" w:sz="0" w:space="0" w:color="auto"/>
                        <w:right w:val="none" w:sz="0" w:space="0" w:color="auto"/>
                      </w:divBdr>
                    </w:div>
                    <w:div w:id="1407074481">
                      <w:marLeft w:val="0"/>
                      <w:marRight w:val="0"/>
                      <w:marTop w:val="0"/>
                      <w:marBottom w:val="0"/>
                      <w:divBdr>
                        <w:top w:val="none" w:sz="0" w:space="0" w:color="auto"/>
                        <w:left w:val="none" w:sz="0" w:space="0" w:color="auto"/>
                        <w:bottom w:val="none" w:sz="0" w:space="0" w:color="auto"/>
                        <w:right w:val="none" w:sz="0" w:space="0" w:color="auto"/>
                      </w:divBdr>
                    </w:div>
                    <w:div w:id="1365327747">
                      <w:marLeft w:val="0"/>
                      <w:marRight w:val="0"/>
                      <w:marTop w:val="0"/>
                      <w:marBottom w:val="0"/>
                      <w:divBdr>
                        <w:top w:val="none" w:sz="0" w:space="0" w:color="auto"/>
                        <w:left w:val="none" w:sz="0" w:space="0" w:color="auto"/>
                        <w:bottom w:val="none" w:sz="0" w:space="0" w:color="auto"/>
                        <w:right w:val="none" w:sz="0" w:space="0" w:color="auto"/>
                      </w:divBdr>
                    </w:div>
                    <w:div w:id="371930201">
                      <w:marLeft w:val="0"/>
                      <w:marRight w:val="0"/>
                      <w:marTop w:val="0"/>
                      <w:marBottom w:val="0"/>
                      <w:divBdr>
                        <w:top w:val="none" w:sz="0" w:space="0" w:color="auto"/>
                        <w:left w:val="none" w:sz="0" w:space="0" w:color="auto"/>
                        <w:bottom w:val="none" w:sz="0" w:space="0" w:color="auto"/>
                        <w:right w:val="none" w:sz="0" w:space="0" w:color="auto"/>
                      </w:divBdr>
                    </w:div>
                    <w:div w:id="1208180531">
                      <w:marLeft w:val="0"/>
                      <w:marRight w:val="0"/>
                      <w:marTop w:val="0"/>
                      <w:marBottom w:val="0"/>
                      <w:divBdr>
                        <w:top w:val="none" w:sz="0" w:space="0" w:color="auto"/>
                        <w:left w:val="none" w:sz="0" w:space="0" w:color="auto"/>
                        <w:bottom w:val="none" w:sz="0" w:space="0" w:color="auto"/>
                        <w:right w:val="none" w:sz="0" w:space="0" w:color="auto"/>
                      </w:divBdr>
                    </w:div>
                    <w:div w:id="1099330066">
                      <w:marLeft w:val="0"/>
                      <w:marRight w:val="0"/>
                      <w:marTop w:val="0"/>
                      <w:marBottom w:val="0"/>
                      <w:divBdr>
                        <w:top w:val="none" w:sz="0" w:space="0" w:color="auto"/>
                        <w:left w:val="none" w:sz="0" w:space="0" w:color="auto"/>
                        <w:bottom w:val="none" w:sz="0" w:space="0" w:color="auto"/>
                        <w:right w:val="none" w:sz="0" w:space="0" w:color="auto"/>
                      </w:divBdr>
                    </w:div>
                    <w:div w:id="1464543461">
                      <w:marLeft w:val="0"/>
                      <w:marRight w:val="0"/>
                      <w:marTop w:val="0"/>
                      <w:marBottom w:val="0"/>
                      <w:divBdr>
                        <w:top w:val="none" w:sz="0" w:space="0" w:color="auto"/>
                        <w:left w:val="none" w:sz="0" w:space="0" w:color="auto"/>
                        <w:bottom w:val="none" w:sz="0" w:space="0" w:color="auto"/>
                        <w:right w:val="none" w:sz="0" w:space="0" w:color="auto"/>
                      </w:divBdr>
                    </w:div>
                    <w:div w:id="1724329632">
                      <w:marLeft w:val="0"/>
                      <w:marRight w:val="0"/>
                      <w:marTop w:val="0"/>
                      <w:marBottom w:val="0"/>
                      <w:divBdr>
                        <w:top w:val="none" w:sz="0" w:space="0" w:color="auto"/>
                        <w:left w:val="none" w:sz="0" w:space="0" w:color="auto"/>
                        <w:bottom w:val="none" w:sz="0" w:space="0" w:color="auto"/>
                        <w:right w:val="none" w:sz="0" w:space="0" w:color="auto"/>
                      </w:divBdr>
                    </w:div>
                    <w:div w:id="1220362275">
                      <w:marLeft w:val="0"/>
                      <w:marRight w:val="0"/>
                      <w:marTop w:val="0"/>
                      <w:marBottom w:val="0"/>
                      <w:divBdr>
                        <w:top w:val="none" w:sz="0" w:space="0" w:color="auto"/>
                        <w:left w:val="none" w:sz="0" w:space="0" w:color="auto"/>
                        <w:bottom w:val="none" w:sz="0" w:space="0" w:color="auto"/>
                        <w:right w:val="none" w:sz="0" w:space="0" w:color="auto"/>
                      </w:divBdr>
                    </w:div>
                    <w:div w:id="174998344">
                      <w:marLeft w:val="0"/>
                      <w:marRight w:val="0"/>
                      <w:marTop w:val="0"/>
                      <w:marBottom w:val="0"/>
                      <w:divBdr>
                        <w:top w:val="none" w:sz="0" w:space="0" w:color="auto"/>
                        <w:left w:val="none" w:sz="0" w:space="0" w:color="auto"/>
                        <w:bottom w:val="none" w:sz="0" w:space="0" w:color="auto"/>
                        <w:right w:val="none" w:sz="0" w:space="0" w:color="auto"/>
                      </w:divBdr>
                    </w:div>
                    <w:div w:id="1031608554">
                      <w:marLeft w:val="0"/>
                      <w:marRight w:val="0"/>
                      <w:marTop w:val="0"/>
                      <w:marBottom w:val="0"/>
                      <w:divBdr>
                        <w:top w:val="none" w:sz="0" w:space="0" w:color="auto"/>
                        <w:left w:val="none" w:sz="0" w:space="0" w:color="auto"/>
                        <w:bottom w:val="none" w:sz="0" w:space="0" w:color="auto"/>
                        <w:right w:val="none" w:sz="0" w:space="0" w:color="auto"/>
                      </w:divBdr>
                    </w:div>
                    <w:div w:id="1496067853">
                      <w:marLeft w:val="0"/>
                      <w:marRight w:val="0"/>
                      <w:marTop w:val="0"/>
                      <w:marBottom w:val="0"/>
                      <w:divBdr>
                        <w:top w:val="none" w:sz="0" w:space="0" w:color="auto"/>
                        <w:left w:val="none" w:sz="0" w:space="0" w:color="auto"/>
                        <w:bottom w:val="none" w:sz="0" w:space="0" w:color="auto"/>
                        <w:right w:val="none" w:sz="0" w:space="0" w:color="auto"/>
                      </w:divBdr>
                    </w:div>
                    <w:div w:id="763113821">
                      <w:marLeft w:val="0"/>
                      <w:marRight w:val="0"/>
                      <w:marTop w:val="0"/>
                      <w:marBottom w:val="0"/>
                      <w:divBdr>
                        <w:top w:val="none" w:sz="0" w:space="0" w:color="auto"/>
                        <w:left w:val="none" w:sz="0" w:space="0" w:color="auto"/>
                        <w:bottom w:val="none" w:sz="0" w:space="0" w:color="auto"/>
                        <w:right w:val="none" w:sz="0" w:space="0" w:color="auto"/>
                      </w:divBdr>
                    </w:div>
                    <w:div w:id="1658611891">
                      <w:marLeft w:val="0"/>
                      <w:marRight w:val="0"/>
                      <w:marTop w:val="0"/>
                      <w:marBottom w:val="0"/>
                      <w:divBdr>
                        <w:top w:val="none" w:sz="0" w:space="0" w:color="auto"/>
                        <w:left w:val="none" w:sz="0" w:space="0" w:color="auto"/>
                        <w:bottom w:val="none" w:sz="0" w:space="0" w:color="auto"/>
                        <w:right w:val="none" w:sz="0" w:space="0" w:color="auto"/>
                      </w:divBdr>
                    </w:div>
                    <w:div w:id="1416828273">
                      <w:marLeft w:val="0"/>
                      <w:marRight w:val="0"/>
                      <w:marTop w:val="0"/>
                      <w:marBottom w:val="0"/>
                      <w:divBdr>
                        <w:top w:val="none" w:sz="0" w:space="0" w:color="auto"/>
                        <w:left w:val="none" w:sz="0" w:space="0" w:color="auto"/>
                        <w:bottom w:val="none" w:sz="0" w:space="0" w:color="auto"/>
                        <w:right w:val="none" w:sz="0" w:space="0" w:color="auto"/>
                      </w:divBdr>
                    </w:div>
                    <w:div w:id="554008187">
                      <w:marLeft w:val="0"/>
                      <w:marRight w:val="0"/>
                      <w:marTop w:val="0"/>
                      <w:marBottom w:val="0"/>
                      <w:divBdr>
                        <w:top w:val="none" w:sz="0" w:space="0" w:color="auto"/>
                        <w:left w:val="none" w:sz="0" w:space="0" w:color="auto"/>
                        <w:bottom w:val="none" w:sz="0" w:space="0" w:color="auto"/>
                        <w:right w:val="none" w:sz="0" w:space="0" w:color="auto"/>
                      </w:divBdr>
                    </w:div>
                    <w:div w:id="1848977854">
                      <w:marLeft w:val="0"/>
                      <w:marRight w:val="0"/>
                      <w:marTop w:val="0"/>
                      <w:marBottom w:val="0"/>
                      <w:divBdr>
                        <w:top w:val="none" w:sz="0" w:space="0" w:color="auto"/>
                        <w:left w:val="none" w:sz="0" w:space="0" w:color="auto"/>
                        <w:bottom w:val="none" w:sz="0" w:space="0" w:color="auto"/>
                        <w:right w:val="none" w:sz="0" w:space="0" w:color="auto"/>
                      </w:divBdr>
                    </w:div>
                    <w:div w:id="27995734">
                      <w:marLeft w:val="0"/>
                      <w:marRight w:val="0"/>
                      <w:marTop w:val="0"/>
                      <w:marBottom w:val="0"/>
                      <w:divBdr>
                        <w:top w:val="none" w:sz="0" w:space="0" w:color="auto"/>
                        <w:left w:val="none" w:sz="0" w:space="0" w:color="auto"/>
                        <w:bottom w:val="none" w:sz="0" w:space="0" w:color="auto"/>
                        <w:right w:val="none" w:sz="0" w:space="0" w:color="auto"/>
                      </w:divBdr>
                    </w:div>
                    <w:div w:id="829710333">
                      <w:marLeft w:val="0"/>
                      <w:marRight w:val="0"/>
                      <w:marTop w:val="0"/>
                      <w:marBottom w:val="0"/>
                      <w:divBdr>
                        <w:top w:val="none" w:sz="0" w:space="0" w:color="auto"/>
                        <w:left w:val="none" w:sz="0" w:space="0" w:color="auto"/>
                        <w:bottom w:val="none" w:sz="0" w:space="0" w:color="auto"/>
                        <w:right w:val="none" w:sz="0" w:space="0" w:color="auto"/>
                      </w:divBdr>
                    </w:div>
                    <w:div w:id="2133400257">
                      <w:marLeft w:val="0"/>
                      <w:marRight w:val="0"/>
                      <w:marTop w:val="0"/>
                      <w:marBottom w:val="0"/>
                      <w:divBdr>
                        <w:top w:val="none" w:sz="0" w:space="0" w:color="auto"/>
                        <w:left w:val="none" w:sz="0" w:space="0" w:color="auto"/>
                        <w:bottom w:val="none" w:sz="0" w:space="0" w:color="auto"/>
                        <w:right w:val="none" w:sz="0" w:space="0" w:color="auto"/>
                      </w:divBdr>
                    </w:div>
                    <w:div w:id="1964773726">
                      <w:marLeft w:val="0"/>
                      <w:marRight w:val="0"/>
                      <w:marTop w:val="0"/>
                      <w:marBottom w:val="0"/>
                      <w:divBdr>
                        <w:top w:val="none" w:sz="0" w:space="0" w:color="auto"/>
                        <w:left w:val="none" w:sz="0" w:space="0" w:color="auto"/>
                        <w:bottom w:val="none" w:sz="0" w:space="0" w:color="auto"/>
                        <w:right w:val="none" w:sz="0" w:space="0" w:color="auto"/>
                      </w:divBdr>
                    </w:div>
                    <w:div w:id="1532182512">
                      <w:marLeft w:val="0"/>
                      <w:marRight w:val="0"/>
                      <w:marTop w:val="0"/>
                      <w:marBottom w:val="0"/>
                      <w:divBdr>
                        <w:top w:val="none" w:sz="0" w:space="0" w:color="auto"/>
                        <w:left w:val="none" w:sz="0" w:space="0" w:color="auto"/>
                        <w:bottom w:val="none" w:sz="0" w:space="0" w:color="auto"/>
                        <w:right w:val="none" w:sz="0" w:space="0" w:color="auto"/>
                      </w:divBdr>
                    </w:div>
                    <w:div w:id="1804538011">
                      <w:marLeft w:val="0"/>
                      <w:marRight w:val="0"/>
                      <w:marTop w:val="0"/>
                      <w:marBottom w:val="0"/>
                      <w:divBdr>
                        <w:top w:val="none" w:sz="0" w:space="0" w:color="auto"/>
                        <w:left w:val="none" w:sz="0" w:space="0" w:color="auto"/>
                        <w:bottom w:val="none" w:sz="0" w:space="0" w:color="auto"/>
                        <w:right w:val="none" w:sz="0" w:space="0" w:color="auto"/>
                      </w:divBdr>
                    </w:div>
                    <w:div w:id="660502051">
                      <w:marLeft w:val="0"/>
                      <w:marRight w:val="0"/>
                      <w:marTop w:val="0"/>
                      <w:marBottom w:val="0"/>
                      <w:divBdr>
                        <w:top w:val="none" w:sz="0" w:space="0" w:color="auto"/>
                        <w:left w:val="none" w:sz="0" w:space="0" w:color="auto"/>
                        <w:bottom w:val="none" w:sz="0" w:space="0" w:color="auto"/>
                        <w:right w:val="none" w:sz="0" w:space="0" w:color="auto"/>
                      </w:divBdr>
                    </w:div>
                    <w:div w:id="1118527703">
                      <w:marLeft w:val="0"/>
                      <w:marRight w:val="0"/>
                      <w:marTop w:val="0"/>
                      <w:marBottom w:val="0"/>
                      <w:divBdr>
                        <w:top w:val="none" w:sz="0" w:space="0" w:color="auto"/>
                        <w:left w:val="none" w:sz="0" w:space="0" w:color="auto"/>
                        <w:bottom w:val="none" w:sz="0" w:space="0" w:color="auto"/>
                        <w:right w:val="none" w:sz="0" w:space="0" w:color="auto"/>
                      </w:divBdr>
                    </w:div>
                    <w:div w:id="951935219">
                      <w:marLeft w:val="0"/>
                      <w:marRight w:val="0"/>
                      <w:marTop w:val="0"/>
                      <w:marBottom w:val="0"/>
                      <w:divBdr>
                        <w:top w:val="none" w:sz="0" w:space="0" w:color="auto"/>
                        <w:left w:val="none" w:sz="0" w:space="0" w:color="auto"/>
                        <w:bottom w:val="none" w:sz="0" w:space="0" w:color="auto"/>
                        <w:right w:val="none" w:sz="0" w:space="0" w:color="auto"/>
                      </w:divBdr>
                    </w:div>
                    <w:div w:id="1580946582">
                      <w:marLeft w:val="0"/>
                      <w:marRight w:val="0"/>
                      <w:marTop w:val="0"/>
                      <w:marBottom w:val="0"/>
                      <w:divBdr>
                        <w:top w:val="none" w:sz="0" w:space="0" w:color="auto"/>
                        <w:left w:val="none" w:sz="0" w:space="0" w:color="auto"/>
                        <w:bottom w:val="none" w:sz="0" w:space="0" w:color="auto"/>
                        <w:right w:val="none" w:sz="0" w:space="0" w:color="auto"/>
                      </w:divBdr>
                    </w:div>
                    <w:div w:id="214437213">
                      <w:marLeft w:val="0"/>
                      <w:marRight w:val="0"/>
                      <w:marTop w:val="0"/>
                      <w:marBottom w:val="0"/>
                      <w:divBdr>
                        <w:top w:val="none" w:sz="0" w:space="0" w:color="auto"/>
                        <w:left w:val="none" w:sz="0" w:space="0" w:color="auto"/>
                        <w:bottom w:val="none" w:sz="0" w:space="0" w:color="auto"/>
                        <w:right w:val="none" w:sz="0" w:space="0" w:color="auto"/>
                      </w:divBdr>
                    </w:div>
                    <w:div w:id="803624367">
                      <w:marLeft w:val="0"/>
                      <w:marRight w:val="0"/>
                      <w:marTop w:val="0"/>
                      <w:marBottom w:val="0"/>
                      <w:divBdr>
                        <w:top w:val="none" w:sz="0" w:space="0" w:color="auto"/>
                        <w:left w:val="none" w:sz="0" w:space="0" w:color="auto"/>
                        <w:bottom w:val="none" w:sz="0" w:space="0" w:color="auto"/>
                        <w:right w:val="none" w:sz="0" w:space="0" w:color="auto"/>
                      </w:divBdr>
                    </w:div>
                    <w:div w:id="934945879">
                      <w:marLeft w:val="0"/>
                      <w:marRight w:val="0"/>
                      <w:marTop w:val="0"/>
                      <w:marBottom w:val="0"/>
                      <w:divBdr>
                        <w:top w:val="none" w:sz="0" w:space="0" w:color="auto"/>
                        <w:left w:val="none" w:sz="0" w:space="0" w:color="auto"/>
                        <w:bottom w:val="none" w:sz="0" w:space="0" w:color="auto"/>
                        <w:right w:val="none" w:sz="0" w:space="0" w:color="auto"/>
                      </w:divBdr>
                    </w:div>
                    <w:div w:id="822087797">
                      <w:marLeft w:val="0"/>
                      <w:marRight w:val="0"/>
                      <w:marTop w:val="0"/>
                      <w:marBottom w:val="0"/>
                      <w:divBdr>
                        <w:top w:val="none" w:sz="0" w:space="0" w:color="auto"/>
                        <w:left w:val="none" w:sz="0" w:space="0" w:color="auto"/>
                        <w:bottom w:val="none" w:sz="0" w:space="0" w:color="auto"/>
                        <w:right w:val="none" w:sz="0" w:space="0" w:color="auto"/>
                      </w:divBdr>
                    </w:div>
                    <w:div w:id="1533759440">
                      <w:marLeft w:val="0"/>
                      <w:marRight w:val="0"/>
                      <w:marTop w:val="0"/>
                      <w:marBottom w:val="0"/>
                      <w:divBdr>
                        <w:top w:val="none" w:sz="0" w:space="0" w:color="auto"/>
                        <w:left w:val="none" w:sz="0" w:space="0" w:color="auto"/>
                        <w:bottom w:val="none" w:sz="0" w:space="0" w:color="auto"/>
                        <w:right w:val="none" w:sz="0" w:space="0" w:color="auto"/>
                      </w:divBdr>
                    </w:div>
                    <w:div w:id="287396046">
                      <w:marLeft w:val="0"/>
                      <w:marRight w:val="0"/>
                      <w:marTop w:val="0"/>
                      <w:marBottom w:val="0"/>
                      <w:divBdr>
                        <w:top w:val="none" w:sz="0" w:space="0" w:color="auto"/>
                        <w:left w:val="none" w:sz="0" w:space="0" w:color="auto"/>
                        <w:bottom w:val="none" w:sz="0" w:space="0" w:color="auto"/>
                        <w:right w:val="none" w:sz="0" w:space="0" w:color="auto"/>
                      </w:divBdr>
                    </w:div>
                    <w:div w:id="308631115">
                      <w:marLeft w:val="0"/>
                      <w:marRight w:val="0"/>
                      <w:marTop w:val="0"/>
                      <w:marBottom w:val="0"/>
                      <w:divBdr>
                        <w:top w:val="none" w:sz="0" w:space="0" w:color="auto"/>
                        <w:left w:val="none" w:sz="0" w:space="0" w:color="auto"/>
                        <w:bottom w:val="none" w:sz="0" w:space="0" w:color="auto"/>
                        <w:right w:val="none" w:sz="0" w:space="0" w:color="auto"/>
                      </w:divBdr>
                    </w:div>
                    <w:div w:id="770054744">
                      <w:marLeft w:val="0"/>
                      <w:marRight w:val="0"/>
                      <w:marTop w:val="0"/>
                      <w:marBottom w:val="0"/>
                      <w:divBdr>
                        <w:top w:val="none" w:sz="0" w:space="0" w:color="auto"/>
                        <w:left w:val="none" w:sz="0" w:space="0" w:color="auto"/>
                        <w:bottom w:val="none" w:sz="0" w:space="0" w:color="auto"/>
                        <w:right w:val="none" w:sz="0" w:space="0" w:color="auto"/>
                      </w:divBdr>
                    </w:div>
                    <w:div w:id="812285120">
                      <w:marLeft w:val="0"/>
                      <w:marRight w:val="0"/>
                      <w:marTop w:val="0"/>
                      <w:marBottom w:val="0"/>
                      <w:divBdr>
                        <w:top w:val="none" w:sz="0" w:space="0" w:color="auto"/>
                        <w:left w:val="none" w:sz="0" w:space="0" w:color="auto"/>
                        <w:bottom w:val="none" w:sz="0" w:space="0" w:color="auto"/>
                        <w:right w:val="none" w:sz="0" w:space="0" w:color="auto"/>
                      </w:divBdr>
                    </w:div>
                    <w:div w:id="1884056189">
                      <w:marLeft w:val="0"/>
                      <w:marRight w:val="0"/>
                      <w:marTop w:val="0"/>
                      <w:marBottom w:val="0"/>
                      <w:divBdr>
                        <w:top w:val="none" w:sz="0" w:space="0" w:color="auto"/>
                        <w:left w:val="none" w:sz="0" w:space="0" w:color="auto"/>
                        <w:bottom w:val="none" w:sz="0" w:space="0" w:color="auto"/>
                        <w:right w:val="none" w:sz="0" w:space="0" w:color="auto"/>
                      </w:divBdr>
                    </w:div>
                    <w:div w:id="1664888302">
                      <w:marLeft w:val="0"/>
                      <w:marRight w:val="0"/>
                      <w:marTop w:val="0"/>
                      <w:marBottom w:val="0"/>
                      <w:divBdr>
                        <w:top w:val="none" w:sz="0" w:space="0" w:color="auto"/>
                        <w:left w:val="none" w:sz="0" w:space="0" w:color="auto"/>
                        <w:bottom w:val="none" w:sz="0" w:space="0" w:color="auto"/>
                        <w:right w:val="none" w:sz="0" w:space="0" w:color="auto"/>
                      </w:divBdr>
                    </w:div>
                    <w:div w:id="167182697">
                      <w:marLeft w:val="0"/>
                      <w:marRight w:val="0"/>
                      <w:marTop w:val="0"/>
                      <w:marBottom w:val="0"/>
                      <w:divBdr>
                        <w:top w:val="none" w:sz="0" w:space="0" w:color="auto"/>
                        <w:left w:val="none" w:sz="0" w:space="0" w:color="auto"/>
                        <w:bottom w:val="none" w:sz="0" w:space="0" w:color="auto"/>
                        <w:right w:val="none" w:sz="0" w:space="0" w:color="auto"/>
                      </w:divBdr>
                    </w:div>
                    <w:div w:id="402803011">
                      <w:marLeft w:val="0"/>
                      <w:marRight w:val="0"/>
                      <w:marTop w:val="0"/>
                      <w:marBottom w:val="0"/>
                      <w:divBdr>
                        <w:top w:val="none" w:sz="0" w:space="0" w:color="auto"/>
                        <w:left w:val="none" w:sz="0" w:space="0" w:color="auto"/>
                        <w:bottom w:val="none" w:sz="0" w:space="0" w:color="auto"/>
                        <w:right w:val="none" w:sz="0" w:space="0" w:color="auto"/>
                      </w:divBdr>
                    </w:div>
                    <w:div w:id="1051348144">
                      <w:marLeft w:val="0"/>
                      <w:marRight w:val="0"/>
                      <w:marTop w:val="0"/>
                      <w:marBottom w:val="0"/>
                      <w:divBdr>
                        <w:top w:val="none" w:sz="0" w:space="0" w:color="auto"/>
                        <w:left w:val="none" w:sz="0" w:space="0" w:color="auto"/>
                        <w:bottom w:val="none" w:sz="0" w:space="0" w:color="auto"/>
                        <w:right w:val="none" w:sz="0" w:space="0" w:color="auto"/>
                      </w:divBdr>
                    </w:div>
                    <w:div w:id="717582481">
                      <w:marLeft w:val="0"/>
                      <w:marRight w:val="0"/>
                      <w:marTop w:val="0"/>
                      <w:marBottom w:val="0"/>
                      <w:divBdr>
                        <w:top w:val="none" w:sz="0" w:space="0" w:color="auto"/>
                        <w:left w:val="none" w:sz="0" w:space="0" w:color="auto"/>
                        <w:bottom w:val="none" w:sz="0" w:space="0" w:color="auto"/>
                        <w:right w:val="none" w:sz="0" w:space="0" w:color="auto"/>
                      </w:divBdr>
                    </w:div>
                    <w:div w:id="446778113">
                      <w:marLeft w:val="0"/>
                      <w:marRight w:val="0"/>
                      <w:marTop w:val="0"/>
                      <w:marBottom w:val="0"/>
                      <w:divBdr>
                        <w:top w:val="none" w:sz="0" w:space="0" w:color="auto"/>
                        <w:left w:val="none" w:sz="0" w:space="0" w:color="auto"/>
                        <w:bottom w:val="none" w:sz="0" w:space="0" w:color="auto"/>
                        <w:right w:val="none" w:sz="0" w:space="0" w:color="auto"/>
                      </w:divBdr>
                    </w:div>
                    <w:div w:id="159196645">
                      <w:marLeft w:val="0"/>
                      <w:marRight w:val="0"/>
                      <w:marTop w:val="0"/>
                      <w:marBottom w:val="0"/>
                      <w:divBdr>
                        <w:top w:val="none" w:sz="0" w:space="0" w:color="auto"/>
                        <w:left w:val="none" w:sz="0" w:space="0" w:color="auto"/>
                        <w:bottom w:val="none" w:sz="0" w:space="0" w:color="auto"/>
                        <w:right w:val="none" w:sz="0" w:space="0" w:color="auto"/>
                      </w:divBdr>
                    </w:div>
                    <w:div w:id="1262687695">
                      <w:marLeft w:val="0"/>
                      <w:marRight w:val="0"/>
                      <w:marTop w:val="0"/>
                      <w:marBottom w:val="0"/>
                      <w:divBdr>
                        <w:top w:val="none" w:sz="0" w:space="0" w:color="auto"/>
                        <w:left w:val="none" w:sz="0" w:space="0" w:color="auto"/>
                        <w:bottom w:val="none" w:sz="0" w:space="0" w:color="auto"/>
                        <w:right w:val="none" w:sz="0" w:space="0" w:color="auto"/>
                      </w:divBdr>
                    </w:div>
                    <w:div w:id="947277727">
                      <w:marLeft w:val="0"/>
                      <w:marRight w:val="0"/>
                      <w:marTop w:val="0"/>
                      <w:marBottom w:val="0"/>
                      <w:divBdr>
                        <w:top w:val="none" w:sz="0" w:space="0" w:color="auto"/>
                        <w:left w:val="none" w:sz="0" w:space="0" w:color="auto"/>
                        <w:bottom w:val="none" w:sz="0" w:space="0" w:color="auto"/>
                        <w:right w:val="none" w:sz="0" w:space="0" w:color="auto"/>
                      </w:divBdr>
                    </w:div>
                    <w:div w:id="838235398">
                      <w:marLeft w:val="0"/>
                      <w:marRight w:val="0"/>
                      <w:marTop w:val="0"/>
                      <w:marBottom w:val="0"/>
                      <w:divBdr>
                        <w:top w:val="none" w:sz="0" w:space="0" w:color="auto"/>
                        <w:left w:val="none" w:sz="0" w:space="0" w:color="auto"/>
                        <w:bottom w:val="none" w:sz="0" w:space="0" w:color="auto"/>
                        <w:right w:val="none" w:sz="0" w:space="0" w:color="auto"/>
                      </w:divBdr>
                    </w:div>
                    <w:div w:id="250701077">
                      <w:marLeft w:val="0"/>
                      <w:marRight w:val="0"/>
                      <w:marTop w:val="0"/>
                      <w:marBottom w:val="0"/>
                      <w:divBdr>
                        <w:top w:val="none" w:sz="0" w:space="0" w:color="auto"/>
                        <w:left w:val="none" w:sz="0" w:space="0" w:color="auto"/>
                        <w:bottom w:val="none" w:sz="0" w:space="0" w:color="auto"/>
                        <w:right w:val="none" w:sz="0" w:space="0" w:color="auto"/>
                      </w:divBdr>
                    </w:div>
                    <w:div w:id="1963610060">
                      <w:marLeft w:val="0"/>
                      <w:marRight w:val="0"/>
                      <w:marTop w:val="0"/>
                      <w:marBottom w:val="0"/>
                      <w:divBdr>
                        <w:top w:val="none" w:sz="0" w:space="0" w:color="auto"/>
                        <w:left w:val="none" w:sz="0" w:space="0" w:color="auto"/>
                        <w:bottom w:val="none" w:sz="0" w:space="0" w:color="auto"/>
                        <w:right w:val="none" w:sz="0" w:space="0" w:color="auto"/>
                      </w:divBdr>
                    </w:div>
                    <w:div w:id="1959019015">
                      <w:marLeft w:val="0"/>
                      <w:marRight w:val="0"/>
                      <w:marTop w:val="0"/>
                      <w:marBottom w:val="0"/>
                      <w:divBdr>
                        <w:top w:val="none" w:sz="0" w:space="0" w:color="auto"/>
                        <w:left w:val="none" w:sz="0" w:space="0" w:color="auto"/>
                        <w:bottom w:val="none" w:sz="0" w:space="0" w:color="auto"/>
                        <w:right w:val="none" w:sz="0" w:space="0" w:color="auto"/>
                      </w:divBdr>
                    </w:div>
                    <w:div w:id="324282979">
                      <w:marLeft w:val="0"/>
                      <w:marRight w:val="0"/>
                      <w:marTop w:val="0"/>
                      <w:marBottom w:val="0"/>
                      <w:divBdr>
                        <w:top w:val="none" w:sz="0" w:space="0" w:color="auto"/>
                        <w:left w:val="none" w:sz="0" w:space="0" w:color="auto"/>
                        <w:bottom w:val="none" w:sz="0" w:space="0" w:color="auto"/>
                        <w:right w:val="none" w:sz="0" w:space="0" w:color="auto"/>
                      </w:divBdr>
                    </w:div>
                    <w:div w:id="949821509">
                      <w:marLeft w:val="0"/>
                      <w:marRight w:val="0"/>
                      <w:marTop w:val="0"/>
                      <w:marBottom w:val="0"/>
                      <w:divBdr>
                        <w:top w:val="none" w:sz="0" w:space="0" w:color="auto"/>
                        <w:left w:val="none" w:sz="0" w:space="0" w:color="auto"/>
                        <w:bottom w:val="none" w:sz="0" w:space="0" w:color="auto"/>
                        <w:right w:val="none" w:sz="0" w:space="0" w:color="auto"/>
                      </w:divBdr>
                    </w:div>
                    <w:div w:id="1996837720">
                      <w:marLeft w:val="0"/>
                      <w:marRight w:val="0"/>
                      <w:marTop w:val="0"/>
                      <w:marBottom w:val="0"/>
                      <w:divBdr>
                        <w:top w:val="none" w:sz="0" w:space="0" w:color="auto"/>
                        <w:left w:val="none" w:sz="0" w:space="0" w:color="auto"/>
                        <w:bottom w:val="none" w:sz="0" w:space="0" w:color="auto"/>
                        <w:right w:val="none" w:sz="0" w:space="0" w:color="auto"/>
                      </w:divBdr>
                    </w:div>
                    <w:div w:id="136387719">
                      <w:marLeft w:val="0"/>
                      <w:marRight w:val="0"/>
                      <w:marTop w:val="0"/>
                      <w:marBottom w:val="0"/>
                      <w:divBdr>
                        <w:top w:val="none" w:sz="0" w:space="0" w:color="auto"/>
                        <w:left w:val="none" w:sz="0" w:space="0" w:color="auto"/>
                        <w:bottom w:val="none" w:sz="0" w:space="0" w:color="auto"/>
                        <w:right w:val="none" w:sz="0" w:space="0" w:color="auto"/>
                      </w:divBdr>
                    </w:div>
                    <w:div w:id="1991252181">
                      <w:marLeft w:val="0"/>
                      <w:marRight w:val="0"/>
                      <w:marTop w:val="0"/>
                      <w:marBottom w:val="0"/>
                      <w:divBdr>
                        <w:top w:val="none" w:sz="0" w:space="0" w:color="auto"/>
                        <w:left w:val="none" w:sz="0" w:space="0" w:color="auto"/>
                        <w:bottom w:val="none" w:sz="0" w:space="0" w:color="auto"/>
                        <w:right w:val="none" w:sz="0" w:space="0" w:color="auto"/>
                      </w:divBdr>
                    </w:div>
                    <w:div w:id="659231017">
                      <w:marLeft w:val="0"/>
                      <w:marRight w:val="0"/>
                      <w:marTop w:val="0"/>
                      <w:marBottom w:val="0"/>
                      <w:divBdr>
                        <w:top w:val="none" w:sz="0" w:space="0" w:color="auto"/>
                        <w:left w:val="none" w:sz="0" w:space="0" w:color="auto"/>
                        <w:bottom w:val="none" w:sz="0" w:space="0" w:color="auto"/>
                        <w:right w:val="none" w:sz="0" w:space="0" w:color="auto"/>
                      </w:divBdr>
                    </w:div>
                    <w:div w:id="1544245539">
                      <w:marLeft w:val="0"/>
                      <w:marRight w:val="0"/>
                      <w:marTop w:val="0"/>
                      <w:marBottom w:val="0"/>
                      <w:divBdr>
                        <w:top w:val="none" w:sz="0" w:space="0" w:color="auto"/>
                        <w:left w:val="none" w:sz="0" w:space="0" w:color="auto"/>
                        <w:bottom w:val="none" w:sz="0" w:space="0" w:color="auto"/>
                        <w:right w:val="none" w:sz="0" w:space="0" w:color="auto"/>
                      </w:divBdr>
                    </w:div>
                    <w:div w:id="15867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codesamplez.com/wp-content/uploads/2011/05/create-new-page.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cdn.codesamplez.com/wp-content/uploads/2011/05/details-page.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cdn.codesamplez.com/wp-content/uploads/2011/05/delete-record.jpg" TargetMode="External"/><Relationship Id="rId1" Type="http://schemas.openxmlformats.org/officeDocument/2006/relationships/styles" Target="styles.xml"/><Relationship Id="rId6" Type="http://schemas.openxmlformats.org/officeDocument/2006/relationships/hyperlink" Target="http://cdn.codesamplez.com/wp-content/uploads/2011/05/new-contoller-index-page1.jpg"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cdn.codesamplez.com/wp-content/uploads/2011/05/list-page.jpg" TargetMode="External"/><Relationship Id="rId19" Type="http://schemas.openxmlformats.org/officeDocument/2006/relationships/theme" Target="theme/theme1.xml"/><Relationship Id="rId4" Type="http://schemas.openxmlformats.org/officeDocument/2006/relationships/hyperlink" Target="http://cdn.codesamplez.com/wp-content/uploads/2011/05/dbml-presentation-of-sql-database-table.png" TargetMode="External"/><Relationship Id="rId9" Type="http://schemas.openxmlformats.org/officeDocument/2006/relationships/image" Target="media/image3.jpeg"/><Relationship Id="rId14" Type="http://schemas.openxmlformats.org/officeDocument/2006/relationships/hyperlink" Target="http://cdn.codesamplez.com/wp-content/uploads/2011/05/edit-recor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2941</Words>
  <Characters>16766</Characters>
  <Application>Microsoft Office Word</Application>
  <DocSecurity>0</DocSecurity>
  <Lines>139</Lines>
  <Paragraphs>39</Paragraphs>
  <ScaleCrop>false</ScaleCrop>
  <Company/>
  <LinksUpToDate>false</LinksUpToDate>
  <CharactersWithSpaces>19668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OTEX PC-30</dc:creator>
  <cp:lastModifiedBy>OTEX PC-30</cp:lastModifiedBy>
  <cp:revision>1</cp:revision>
  <dcterms:created xsi:type="dcterms:W3CDTF">2017-07-15T05:28:00Z</dcterms:created>
  <dcterms:modified xsi:type="dcterms:W3CDTF">2017-07-15T05:31:00Z</dcterms:modified>
</cp:coreProperties>
</file>